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41766" w14:textId="77777777" w:rsidR="00964021" w:rsidRPr="003A4BA8" w:rsidRDefault="00964021" w:rsidP="00964021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rFonts w:ascii="Arial" w:hAnsi="Arial" w:cs="Arial"/>
          <w:b w:val="0"/>
          <w:sz w:val="96"/>
          <w:szCs w:val="96"/>
        </w:rPr>
      </w:pPr>
      <w:r w:rsidRPr="003A4BA8">
        <w:rPr>
          <w:rFonts w:ascii="Arial" w:hAnsi="Arial" w:cs="Arial"/>
          <w:b w:val="0"/>
          <w:sz w:val="96"/>
          <w:szCs w:val="96"/>
        </w:rPr>
        <w:t xml:space="preserve">Documentação </w:t>
      </w:r>
    </w:p>
    <w:p w14:paraId="3222677E" w14:textId="77777777" w:rsidR="00964021" w:rsidRPr="003A4BA8" w:rsidRDefault="00964021" w:rsidP="00964021">
      <w:pPr>
        <w:rPr>
          <w:rFonts w:cs="Arial"/>
        </w:rPr>
      </w:pPr>
    </w:p>
    <w:p w14:paraId="6CE91288" w14:textId="77777777" w:rsidR="00964021" w:rsidRPr="003A4BA8" w:rsidRDefault="00964021" w:rsidP="00964021">
      <w:pPr>
        <w:rPr>
          <w:rFonts w:cs="Arial"/>
        </w:rPr>
      </w:pPr>
    </w:p>
    <w:p w14:paraId="4478D4DE" w14:textId="77777777" w:rsidR="00964021" w:rsidRPr="003A4BA8" w:rsidRDefault="00964021" w:rsidP="00964021">
      <w:pPr>
        <w:rPr>
          <w:rFonts w:cs="Arial"/>
        </w:rPr>
      </w:pPr>
    </w:p>
    <w:p w14:paraId="6A8B28A1" w14:textId="77777777" w:rsidR="00964021" w:rsidRPr="003A4BA8" w:rsidRDefault="00964021" w:rsidP="00964021">
      <w:pPr>
        <w:rPr>
          <w:rFonts w:cs="Arial"/>
        </w:rPr>
      </w:pPr>
    </w:p>
    <w:p w14:paraId="77A29C79" w14:textId="77777777" w:rsidR="00964021" w:rsidRPr="003A4BA8" w:rsidRDefault="00964021" w:rsidP="00964021">
      <w:pPr>
        <w:rPr>
          <w:rFonts w:cs="Arial"/>
        </w:rPr>
      </w:pPr>
    </w:p>
    <w:p w14:paraId="3459D50E" w14:textId="77777777" w:rsidR="00964021" w:rsidRPr="003A4BA8" w:rsidRDefault="00964021" w:rsidP="00964021">
      <w:pPr>
        <w:rPr>
          <w:rFonts w:cs="Arial"/>
        </w:rPr>
      </w:pPr>
    </w:p>
    <w:p w14:paraId="754F40BE" w14:textId="77777777" w:rsidR="00964021" w:rsidRPr="003A4BA8" w:rsidRDefault="00964021" w:rsidP="00964021">
      <w:pPr>
        <w:rPr>
          <w:rFonts w:cs="Arial"/>
        </w:rPr>
      </w:pPr>
    </w:p>
    <w:p w14:paraId="7C739DE0" w14:textId="77777777" w:rsidR="00964021" w:rsidRPr="003A4BA8" w:rsidRDefault="00964021" w:rsidP="00964021">
      <w:pPr>
        <w:rPr>
          <w:rFonts w:cs="Arial"/>
        </w:rPr>
      </w:pPr>
    </w:p>
    <w:p w14:paraId="7A7C8718" w14:textId="77777777" w:rsidR="00964021" w:rsidRPr="003A4BA8" w:rsidRDefault="00964021" w:rsidP="00964021">
      <w:pPr>
        <w:rPr>
          <w:rFonts w:cs="Arial"/>
        </w:rPr>
      </w:pPr>
    </w:p>
    <w:p w14:paraId="16579324" w14:textId="77777777" w:rsidR="00964021" w:rsidRPr="003A4BA8" w:rsidRDefault="00964021" w:rsidP="00C050A5">
      <w:pPr>
        <w:pStyle w:val="titulo"/>
        <w:spacing w:before="120"/>
        <w:jc w:val="center"/>
        <w:rPr>
          <w:rFonts w:cs="Arial"/>
          <w:sz w:val="48"/>
        </w:rPr>
      </w:pPr>
      <w:r w:rsidRPr="003A4BA8">
        <w:rPr>
          <w:rFonts w:cs="Arial"/>
          <w:sz w:val="48"/>
        </w:rPr>
        <w:t>Projeto de Software</w:t>
      </w:r>
    </w:p>
    <w:p w14:paraId="38B48373" w14:textId="77777777" w:rsidR="00964021" w:rsidRPr="003A4BA8" w:rsidRDefault="00964021" w:rsidP="00964021">
      <w:pPr>
        <w:rPr>
          <w:rFonts w:cs="Arial"/>
        </w:rPr>
      </w:pPr>
    </w:p>
    <w:p w14:paraId="0023B589" w14:textId="77777777" w:rsidR="00964021" w:rsidRPr="003A4BA8" w:rsidRDefault="00964021" w:rsidP="00964021">
      <w:pPr>
        <w:pStyle w:val="versao"/>
        <w:jc w:val="center"/>
        <w:rPr>
          <w:rFonts w:cs="Arial"/>
        </w:rPr>
      </w:pPr>
    </w:p>
    <w:p w14:paraId="74F80BAD" w14:textId="77777777" w:rsidR="00964021" w:rsidRPr="003A4BA8" w:rsidRDefault="00964021" w:rsidP="00964021">
      <w:pPr>
        <w:pStyle w:val="versao"/>
        <w:jc w:val="center"/>
        <w:rPr>
          <w:rFonts w:cs="Arial"/>
        </w:rPr>
      </w:pPr>
    </w:p>
    <w:p w14:paraId="6AE4F3EB" w14:textId="77777777" w:rsidR="00964021" w:rsidRPr="003A4BA8" w:rsidRDefault="00964021" w:rsidP="00964021">
      <w:pPr>
        <w:rPr>
          <w:rFonts w:cs="Arial"/>
        </w:rPr>
      </w:pPr>
    </w:p>
    <w:p w14:paraId="6C6E6133" w14:textId="77777777" w:rsidR="00964021" w:rsidRPr="003A4BA8" w:rsidRDefault="00964021" w:rsidP="00964021">
      <w:pPr>
        <w:rPr>
          <w:rFonts w:cs="Arial"/>
        </w:rPr>
      </w:pPr>
    </w:p>
    <w:p w14:paraId="6193D1D8" w14:textId="77777777" w:rsidR="00964021" w:rsidRPr="003A4BA8" w:rsidRDefault="00964021" w:rsidP="00964021">
      <w:pPr>
        <w:rPr>
          <w:rFonts w:cs="Arial"/>
        </w:rPr>
      </w:pPr>
    </w:p>
    <w:p w14:paraId="7EE63018" w14:textId="77777777" w:rsidR="00964021" w:rsidRPr="003A4BA8" w:rsidRDefault="00964021" w:rsidP="00964021">
      <w:pPr>
        <w:rPr>
          <w:rFonts w:cs="Arial"/>
        </w:rPr>
      </w:pPr>
    </w:p>
    <w:p w14:paraId="5FD006BF" w14:textId="4D08EEC3" w:rsidR="00096A4A" w:rsidRPr="003A4BA8" w:rsidRDefault="00096A4A" w:rsidP="00964021">
      <w:pPr>
        <w:pStyle w:val="sistema"/>
        <w:jc w:val="center"/>
        <w:rPr>
          <w:rFonts w:cs="Arial"/>
          <w:i w:val="0"/>
        </w:rPr>
      </w:pPr>
      <w:r w:rsidRPr="003A4BA8">
        <w:rPr>
          <w:rFonts w:cs="Arial"/>
          <w:i w:val="0"/>
        </w:rPr>
        <w:t xml:space="preserve">Professor: </w:t>
      </w:r>
      <w:proofErr w:type="spellStart"/>
      <w:r w:rsidR="002B6BFB">
        <w:rPr>
          <w:rFonts w:cs="Arial"/>
          <w:i w:val="0"/>
        </w:rPr>
        <w:t>Rohit</w:t>
      </w:r>
      <w:proofErr w:type="spellEnd"/>
      <w:r w:rsidR="002B6BFB">
        <w:rPr>
          <w:rFonts w:cs="Arial"/>
          <w:i w:val="0"/>
        </w:rPr>
        <w:t xml:space="preserve"> </w:t>
      </w:r>
      <w:proofErr w:type="spellStart"/>
      <w:r w:rsidR="002B6BFB">
        <w:rPr>
          <w:rFonts w:cs="Arial"/>
          <w:i w:val="0"/>
        </w:rPr>
        <w:t>Gheyi</w:t>
      </w:r>
      <w:proofErr w:type="spellEnd"/>
    </w:p>
    <w:p w14:paraId="2AA69790" w14:textId="77777777" w:rsidR="002B6BFB" w:rsidRDefault="00964021" w:rsidP="002B6BFB">
      <w:pPr>
        <w:pStyle w:val="sistema"/>
        <w:jc w:val="center"/>
        <w:rPr>
          <w:rFonts w:cs="Arial"/>
          <w:i w:val="0"/>
        </w:rPr>
      </w:pPr>
      <w:r w:rsidRPr="003A4BA8">
        <w:rPr>
          <w:rFonts w:cs="Arial"/>
          <w:i w:val="0"/>
        </w:rPr>
        <w:t>Equipe:</w:t>
      </w:r>
    </w:p>
    <w:p w14:paraId="62770C55" w14:textId="1DF88D2D" w:rsidR="002B6BFB" w:rsidRDefault="002B6BFB" w:rsidP="002B6BFB">
      <w:pPr>
        <w:pStyle w:val="sistema"/>
        <w:numPr>
          <w:ilvl w:val="0"/>
          <w:numId w:val="37"/>
        </w:numPr>
        <w:jc w:val="center"/>
        <w:rPr>
          <w:rFonts w:cs="Arial"/>
          <w:i w:val="0"/>
        </w:rPr>
      </w:pPr>
      <w:r>
        <w:rPr>
          <w:rFonts w:cs="Arial"/>
          <w:i w:val="0"/>
        </w:rPr>
        <w:t xml:space="preserve">Felipe </w:t>
      </w:r>
      <w:proofErr w:type="spellStart"/>
      <w:r>
        <w:rPr>
          <w:rFonts w:cs="Arial"/>
          <w:i w:val="0"/>
        </w:rPr>
        <w:t>Lindemberg</w:t>
      </w:r>
      <w:proofErr w:type="spellEnd"/>
    </w:p>
    <w:p w14:paraId="6A67C7D8" w14:textId="77777777" w:rsidR="002B6BFB" w:rsidRDefault="002B6BFB" w:rsidP="002B6BFB">
      <w:pPr>
        <w:pStyle w:val="sistema"/>
        <w:numPr>
          <w:ilvl w:val="0"/>
          <w:numId w:val="37"/>
        </w:numPr>
        <w:jc w:val="center"/>
        <w:rPr>
          <w:rFonts w:cs="Arial"/>
          <w:i w:val="0"/>
        </w:rPr>
      </w:pPr>
      <w:r>
        <w:rPr>
          <w:rFonts w:cs="Arial"/>
          <w:i w:val="0"/>
        </w:rPr>
        <w:t>Fagner Gomes</w:t>
      </w:r>
    </w:p>
    <w:p w14:paraId="583B65D2" w14:textId="77777777" w:rsidR="002B6BFB" w:rsidRDefault="002B6BFB" w:rsidP="002B6BFB">
      <w:pPr>
        <w:pStyle w:val="sistema"/>
        <w:numPr>
          <w:ilvl w:val="0"/>
          <w:numId w:val="37"/>
        </w:numPr>
        <w:jc w:val="center"/>
        <w:rPr>
          <w:rFonts w:cs="Arial"/>
          <w:i w:val="0"/>
        </w:rPr>
      </w:pPr>
      <w:r>
        <w:rPr>
          <w:rFonts w:cs="Arial"/>
          <w:i w:val="0"/>
        </w:rPr>
        <w:t>Felipe José</w:t>
      </w:r>
    </w:p>
    <w:p w14:paraId="0A9BEE61" w14:textId="77777777" w:rsidR="002B6BFB" w:rsidRDefault="002B6BFB" w:rsidP="002B6BFB">
      <w:pPr>
        <w:pStyle w:val="sistema"/>
        <w:numPr>
          <w:ilvl w:val="0"/>
          <w:numId w:val="37"/>
        </w:numPr>
        <w:jc w:val="center"/>
        <w:rPr>
          <w:rFonts w:cs="Arial"/>
          <w:i w:val="0"/>
        </w:rPr>
      </w:pPr>
      <w:proofErr w:type="spellStart"/>
      <w:r>
        <w:rPr>
          <w:rFonts w:cs="Arial"/>
          <w:i w:val="0"/>
        </w:rPr>
        <w:t>Igleson</w:t>
      </w:r>
      <w:proofErr w:type="spellEnd"/>
      <w:r>
        <w:rPr>
          <w:rFonts w:cs="Arial"/>
          <w:i w:val="0"/>
        </w:rPr>
        <w:t xml:space="preserve"> Freire</w:t>
      </w:r>
    </w:p>
    <w:p w14:paraId="4A9FBB4E" w14:textId="02DCB662" w:rsidR="00964021" w:rsidRPr="003A4BA8" w:rsidRDefault="002B6BFB" w:rsidP="002B6BFB">
      <w:pPr>
        <w:pStyle w:val="sistema"/>
        <w:numPr>
          <w:ilvl w:val="0"/>
          <w:numId w:val="37"/>
        </w:numPr>
        <w:jc w:val="center"/>
        <w:rPr>
          <w:rFonts w:cs="Arial"/>
          <w:i w:val="0"/>
        </w:rPr>
      </w:pPr>
      <w:proofErr w:type="spellStart"/>
      <w:r>
        <w:rPr>
          <w:rFonts w:cs="Arial"/>
          <w:i w:val="0"/>
        </w:rPr>
        <w:t>Wallison</w:t>
      </w:r>
      <w:proofErr w:type="spellEnd"/>
      <w:r>
        <w:rPr>
          <w:rFonts w:cs="Arial"/>
          <w:i w:val="0"/>
        </w:rPr>
        <w:t xml:space="preserve"> Fernando</w:t>
      </w:r>
      <w:r w:rsidR="00964021" w:rsidRPr="003A4BA8">
        <w:rPr>
          <w:rFonts w:cs="Arial"/>
        </w:rPr>
        <w:br w:type="page"/>
      </w:r>
    </w:p>
    <w:p w14:paraId="06A2C627" w14:textId="77777777" w:rsidR="00964021" w:rsidRPr="003A4BA8" w:rsidRDefault="00964021" w:rsidP="007701B9">
      <w:pPr>
        <w:ind w:left="1134"/>
        <w:jc w:val="left"/>
        <w:rPr>
          <w:rFonts w:cs="Arial"/>
        </w:rPr>
      </w:pPr>
    </w:p>
    <w:p w14:paraId="2D9881D0" w14:textId="77777777" w:rsidR="00C050A5" w:rsidRPr="003A4BA8" w:rsidRDefault="00C050A5" w:rsidP="007701B9">
      <w:pPr>
        <w:ind w:left="1134"/>
        <w:jc w:val="left"/>
        <w:rPr>
          <w:rFonts w:cs="Arial"/>
        </w:rPr>
      </w:pPr>
    </w:p>
    <w:p w14:paraId="1ADC877F" w14:textId="77777777" w:rsidR="00700DA9" w:rsidRPr="003A4BA8" w:rsidRDefault="002A3CC0" w:rsidP="00964021">
      <w:pPr>
        <w:pStyle w:val="conteudo"/>
        <w:outlineLvl w:val="0"/>
        <w:rPr>
          <w:rFonts w:cs="Arial"/>
          <w:sz w:val="36"/>
        </w:rPr>
      </w:pPr>
      <w:r w:rsidRPr="003A4BA8">
        <w:rPr>
          <w:rFonts w:cs="Arial"/>
          <w:sz w:val="36"/>
        </w:rPr>
        <w:t>Conteúdo - Sistema Novo</w:t>
      </w:r>
    </w:p>
    <w:p w14:paraId="1946E4BC" w14:textId="77777777" w:rsidR="002A3CC0" w:rsidRPr="003A4BA8" w:rsidRDefault="002A3CC0" w:rsidP="00964021">
      <w:pPr>
        <w:pStyle w:val="conteudo"/>
        <w:outlineLvl w:val="0"/>
        <w:rPr>
          <w:rFonts w:cs="Arial"/>
        </w:rPr>
      </w:pPr>
    </w:p>
    <w:p w14:paraId="4FC1D2B8" w14:textId="77777777" w:rsidR="00DF41A9" w:rsidRDefault="005D5105">
      <w:pPr>
        <w:pStyle w:val="Sum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3A4BA8">
        <w:rPr>
          <w:rFonts w:cs="Arial"/>
        </w:rPr>
        <w:fldChar w:fldCharType="begin"/>
      </w:r>
      <w:r w:rsidR="00964021" w:rsidRPr="003A4BA8">
        <w:rPr>
          <w:rFonts w:cs="Arial"/>
        </w:rPr>
        <w:instrText xml:space="preserve"> TOC \o "1-3" \h \z </w:instrText>
      </w:r>
      <w:r w:rsidRPr="003A4BA8">
        <w:rPr>
          <w:rFonts w:cs="Arial"/>
        </w:rPr>
        <w:fldChar w:fldCharType="separate"/>
      </w:r>
      <w:hyperlink w:anchor="_Toc269035784" w:history="1">
        <w:r w:rsidR="00DF41A9" w:rsidRPr="00CF5C7B">
          <w:rPr>
            <w:rStyle w:val="Hyperlink"/>
            <w:rFonts w:cs="Arial"/>
            <w:noProof/>
          </w:rPr>
          <w:t>1</w:t>
        </w:r>
        <w:r w:rsidR="00DF41A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Introdução</w:t>
        </w:r>
        <w:r w:rsidR="00DF41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BDAF30" w14:textId="77777777" w:rsidR="00DF41A9" w:rsidRDefault="00301B74">
      <w:pPr>
        <w:pStyle w:val="Sumrio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69035785" w:history="1">
        <w:r w:rsidR="00DF41A9" w:rsidRPr="00CF5C7B">
          <w:rPr>
            <w:rStyle w:val="Hyperlink"/>
            <w:rFonts w:cs="Arial"/>
            <w:noProof/>
          </w:rPr>
          <w:t>1.1</w:t>
        </w:r>
        <w:r w:rsidR="00DF41A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Motivação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_Toc269035785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5</w:t>
        </w:r>
        <w:r w:rsidR="005D5105">
          <w:rPr>
            <w:noProof/>
            <w:webHidden/>
          </w:rPr>
          <w:fldChar w:fldCharType="end"/>
        </w:r>
      </w:hyperlink>
    </w:p>
    <w:p w14:paraId="5CF6B62D" w14:textId="77777777" w:rsidR="00DF41A9" w:rsidRDefault="00301B74">
      <w:pPr>
        <w:pStyle w:val="Sumrio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69035786" w:history="1">
        <w:r w:rsidR="00DF41A9" w:rsidRPr="00CF5C7B">
          <w:rPr>
            <w:rStyle w:val="Hyperlink"/>
            <w:rFonts w:cs="Arial"/>
            <w:noProof/>
          </w:rPr>
          <w:t>1.2</w:t>
        </w:r>
        <w:r w:rsidR="00DF41A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Visão da Solução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_Toc269035786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5</w:t>
        </w:r>
        <w:r w:rsidR="005D5105">
          <w:rPr>
            <w:noProof/>
            <w:webHidden/>
          </w:rPr>
          <w:fldChar w:fldCharType="end"/>
        </w:r>
      </w:hyperlink>
    </w:p>
    <w:p w14:paraId="7FB7D235" w14:textId="77777777" w:rsidR="00DF41A9" w:rsidRDefault="00301B74">
      <w:pPr>
        <w:pStyle w:val="Sumrio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69035787" w:history="1">
        <w:r w:rsidR="00DF41A9" w:rsidRPr="00CF5C7B">
          <w:rPr>
            <w:rStyle w:val="Hyperlink"/>
            <w:rFonts w:cs="Arial"/>
            <w:noProof/>
          </w:rPr>
          <w:t>1.3</w:t>
        </w:r>
        <w:r w:rsidR="00DF41A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Visão Geral do Documento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_Toc269035787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5</w:t>
        </w:r>
        <w:r w:rsidR="005D5105">
          <w:rPr>
            <w:noProof/>
            <w:webHidden/>
          </w:rPr>
          <w:fldChar w:fldCharType="end"/>
        </w:r>
      </w:hyperlink>
    </w:p>
    <w:p w14:paraId="4A0830BE" w14:textId="77777777" w:rsidR="00DF41A9" w:rsidRDefault="00301B74">
      <w:pPr>
        <w:pStyle w:val="Sum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69035788" w:history="1">
        <w:r w:rsidR="00DF41A9" w:rsidRPr="00CF5C7B">
          <w:rPr>
            <w:rStyle w:val="Hyperlink"/>
            <w:rFonts w:cs="Arial"/>
            <w:noProof/>
          </w:rPr>
          <w:t>2.  Planejamento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_Toc269035788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6</w:t>
        </w:r>
        <w:r w:rsidR="005D5105">
          <w:rPr>
            <w:noProof/>
            <w:webHidden/>
          </w:rPr>
          <w:fldChar w:fldCharType="end"/>
        </w:r>
      </w:hyperlink>
    </w:p>
    <w:p w14:paraId="3742BBAC" w14:textId="77777777" w:rsidR="00DF41A9" w:rsidRDefault="00301B74">
      <w:pPr>
        <w:pStyle w:val="Sum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69035789" w:history="1">
        <w:r w:rsidR="00DF41A9" w:rsidRPr="00CF5C7B">
          <w:rPr>
            <w:rStyle w:val="Hyperlink"/>
            <w:rFonts w:cs="Arial"/>
            <w:noProof/>
          </w:rPr>
          <w:t>2.1.  Introdução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_Toc269035789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6</w:t>
        </w:r>
        <w:r w:rsidR="005D5105">
          <w:rPr>
            <w:noProof/>
            <w:webHidden/>
          </w:rPr>
          <w:fldChar w:fldCharType="end"/>
        </w:r>
      </w:hyperlink>
    </w:p>
    <w:p w14:paraId="16267660" w14:textId="77777777" w:rsidR="00DF41A9" w:rsidRDefault="00301B74">
      <w:pPr>
        <w:pStyle w:val="Sumrio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69035790" w:history="1">
        <w:r w:rsidR="00DF41A9" w:rsidRPr="00CF5C7B">
          <w:rPr>
            <w:rStyle w:val="Hyperlink"/>
            <w:rFonts w:cs="Arial"/>
            <w:noProof/>
          </w:rPr>
          <w:t>2.2.</w:t>
        </w:r>
        <w:r w:rsidR="00DF41A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Gerência do Tempo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_Toc269035790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6</w:t>
        </w:r>
        <w:r w:rsidR="005D5105">
          <w:rPr>
            <w:noProof/>
            <w:webHidden/>
          </w:rPr>
          <w:fldChar w:fldCharType="end"/>
        </w:r>
      </w:hyperlink>
    </w:p>
    <w:p w14:paraId="5C97FFE3" w14:textId="77777777" w:rsidR="00DF41A9" w:rsidRDefault="00301B74">
      <w:pPr>
        <w:pStyle w:val="Sumrio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269035791" w:history="1">
        <w:r w:rsidR="00DF41A9" w:rsidRPr="00CF5C7B">
          <w:rPr>
            <w:rStyle w:val="Hyperlink"/>
            <w:rFonts w:cs="Arial"/>
            <w:noProof/>
          </w:rPr>
          <w:t>2.2.1.</w:t>
        </w:r>
        <w:r w:rsidR="00DF41A9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Descrição das Estimativas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_Toc269035791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7</w:t>
        </w:r>
        <w:r w:rsidR="005D5105">
          <w:rPr>
            <w:noProof/>
            <w:webHidden/>
          </w:rPr>
          <w:fldChar w:fldCharType="end"/>
        </w:r>
      </w:hyperlink>
    </w:p>
    <w:p w14:paraId="4E409E73" w14:textId="77777777" w:rsidR="00DF41A9" w:rsidRDefault="00301B74">
      <w:pPr>
        <w:pStyle w:val="Sumrio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269035792" w:history="1">
        <w:r w:rsidR="00DF41A9" w:rsidRPr="00CF5C7B">
          <w:rPr>
            <w:rStyle w:val="Hyperlink"/>
            <w:rFonts w:cs="Arial"/>
            <w:noProof/>
          </w:rPr>
          <w:t>2.2.2.</w:t>
        </w:r>
        <w:r w:rsidR="00DF41A9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Análise das Estimativas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_Toc269035792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7</w:t>
        </w:r>
        <w:r w:rsidR="005D5105">
          <w:rPr>
            <w:noProof/>
            <w:webHidden/>
          </w:rPr>
          <w:fldChar w:fldCharType="end"/>
        </w:r>
      </w:hyperlink>
    </w:p>
    <w:p w14:paraId="200B8CB4" w14:textId="77777777" w:rsidR="00DF41A9" w:rsidRDefault="00301B74">
      <w:pPr>
        <w:pStyle w:val="Sumrio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69035793" w:history="1">
        <w:r w:rsidR="00DF41A9" w:rsidRPr="00CF5C7B">
          <w:rPr>
            <w:rStyle w:val="Hyperlink"/>
            <w:rFonts w:cs="Arial"/>
            <w:noProof/>
          </w:rPr>
          <w:t>2.3.</w:t>
        </w:r>
        <w:r w:rsidR="00DF41A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Gerência do Custo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_Toc269035793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8</w:t>
        </w:r>
        <w:r w:rsidR="005D5105">
          <w:rPr>
            <w:noProof/>
            <w:webHidden/>
          </w:rPr>
          <w:fldChar w:fldCharType="end"/>
        </w:r>
      </w:hyperlink>
    </w:p>
    <w:p w14:paraId="76219095" w14:textId="77777777" w:rsidR="00DF41A9" w:rsidRDefault="00301B74">
      <w:pPr>
        <w:pStyle w:val="Sumrio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69035794" w:history="1">
        <w:r w:rsidR="00DF41A9" w:rsidRPr="00CF5C7B">
          <w:rPr>
            <w:rStyle w:val="Hyperlink"/>
            <w:rFonts w:cs="Arial"/>
            <w:noProof/>
          </w:rPr>
          <w:t>2.4.</w:t>
        </w:r>
        <w:r w:rsidR="00DF41A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Gerência de Riscos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_Toc269035794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8</w:t>
        </w:r>
        <w:r w:rsidR="005D5105">
          <w:rPr>
            <w:noProof/>
            <w:webHidden/>
          </w:rPr>
          <w:fldChar w:fldCharType="end"/>
        </w:r>
      </w:hyperlink>
    </w:p>
    <w:p w14:paraId="00B49101" w14:textId="77777777" w:rsidR="00DF41A9" w:rsidRDefault="00301B74">
      <w:pPr>
        <w:pStyle w:val="Sumrio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69035795" w:history="1">
        <w:r w:rsidR="00DF41A9" w:rsidRPr="00CF5C7B">
          <w:rPr>
            <w:rStyle w:val="Hyperlink"/>
            <w:rFonts w:cs="Arial"/>
            <w:noProof/>
          </w:rPr>
          <w:t>2.5.</w:t>
        </w:r>
        <w:r w:rsidR="00DF41A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Recursos do Projeto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_Toc269035795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9</w:t>
        </w:r>
        <w:r w:rsidR="005D5105">
          <w:rPr>
            <w:noProof/>
            <w:webHidden/>
          </w:rPr>
          <w:fldChar w:fldCharType="end"/>
        </w:r>
      </w:hyperlink>
    </w:p>
    <w:p w14:paraId="2A2B83FE" w14:textId="77777777" w:rsidR="00DF41A9" w:rsidRDefault="00301B74">
      <w:pPr>
        <w:pStyle w:val="Sum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69035796" w:history="1">
        <w:r w:rsidR="00DF41A9" w:rsidRPr="00CF5C7B">
          <w:rPr>
            <w:rStyle w:val="Hyperlink"/>
            <w:rFonts w:cs="Arial"/>
            <w:noProof/>
          </w:rPr>
          <w:t>3. Processo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_Toc269035796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10</w:t>
        </w:r>
        <w:r w:rsidR="005D5105">
          <w:rPr>
            <w:noProof/>
            <w:webHidden/>
          </w:rPr>
          <w:fldChar w:fldCharType="end"/>
        </w:r>
      </w:hyperlink>
    </w:p>
    <w:p w14:paraId="62737CB1" w14:textId="77777777" w:rsidR="00DF41A9" w:rsidRDefault="00301B74">
      <w:pPr>
        <w:pStyle w:val="Sum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69035797" w:history="1">
        <w:r w:rsidR="00DF41A9" w:rsidRPr="00CF5C7B">
          <w:rPr>
            <w:rStyle w:val="Hyperlink"/>
            <w:rFonts w:cs="Arial"/>
            <w:noProof/>
          </w:rPr>
          <w:t>4. Requisitos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_Toc269035797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10</w:t>
        </w:r>
        <w:r w:rsidR="005D5105">
          <w:rPr>
            <w:noProof/>
            <w:webHidden/>
          </w:rPr>
          <w:fldChar w:fldCharType="end"/>
        </w:r>
      </w:hyperlink>
    </w:p>
    <w:p w14:paraId="03837A58" w14:textId="77777777" w:rsidR="00DF41A9" w:rsidRDefault="00301B74">
      <w:pPr>
        <w:pStyle w:val="Sumrio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69035798" w:history="1">
        <w:r w:rsidR="00DF41A9" w:rsidRPr="00CF5C7B">
          <w:rPr>
            <w:rStyle w:val="Hyperlink"/>
            <w:rFonts w:cs="Arial"/>
            <w:noProof/>
          </w:rPr>
          <w:t>4.1.</w:t>
        </w:r>
        <w:r w:rsidR="00DF41A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Requisitos Não-Funcionais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_Toc269035798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10</w:t>
        </w:r>
        <w:r w:rsidR="005D5105">
          <w:rPr>
            <w:noProof/>
            <w:webHidden/>
          </w:rPr>
          <w:fldChar w:fldCharType="end"/>
        </w:r>
      </w:hyperlink>
    </w:p>
    <w:p w14:paraId="65F92A47" w14:textId="77777777" w:rsidR="00DF41A9" w:rsidRDefault="00301B74">
      <w:pPr>
        <w:pStyle w:val="Sumrio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269035799" w:history="1">
        <w:r w:rsidR="00DF41A9" w:rsidRPr="00CF5C7B">
          <w:rPr>
            <w:rStyle w:val="Hyperlink"/>
            <w:rFonts w:cs="Arial"/>
            <w:noProof/>
          </w:rPr>
          <w:t>4.1.1.</w:t>
        </w:r>
        <w:r w:rsidR="00DF41A9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Requisitos de Processo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_Toc269035799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10</w:t>
        </w:r>
        <w:r w:rsidR="005D5105">
          <w:rPr>
            <w:noProof/>
            <w:webHidden/>
          </w:rPr>
          <w:fldChar w:fldCharType="end"/>
        </w:r>
      </w:hyperlink>
    </w:p>
    <w:p w14:paraId="22D7DB5C" w14:textId="77777777" w:rsidR="00DF41A9" w:rsidRDefault="00301B74">
      <w:pPr>
        <w:pStyle w:val="Sumrio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269035800" w:history="1">
        <w:r w:rsidR="00DF41A9" w:rsidRPr="00CF5C7B">
          <w:rPr>
            <w:rStyle w:val="Hyperlink"/>
            <w:rFonts w:cs="Arial"/>
            <w:noProof/>
          </w:rPr>
          <w:t>4.1.2.</w:t>
        </w:r>
        <w:r w:rsidR="00DF41A9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Requisitos de Produto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_Toc269035800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11</w:t>
        </w:r>
        <w:r w:rsidR="005D5105">
          <w:rPr>
            <w:noProof/>
            <w:webHidden/>
          </w:rPr>
          <w:fldChar w:fldCharType="end"/>
        </w:r>
      </w:hyperlink>
    </w:p>
    <w:p w14:paraId="4E070BAC" w14:textId="77777777" w:rsidR="00DF41A9" w:rsidRDefault="00301B74">
      <w:pPr>
        <w:pStyle w:val="Sumrio3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269035801" w:history="1">
        <w:r w:rsidR="00DF41A9" w:rsidRPr="00CF5C7B">
          <w:rPr>
            <w:rStyle w:val="Hyperlink"/>
            <w:rFonts w:cs="Arial"/>
            <w:noProof/>
          </w:rPr>
          <w:t>4.1.2.1.</w:t>
        </w:r>
        <w:r w:rsidR="00DF41A9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Segurança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_Toc269035801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11</w:t>
        </w:r>
        <w:r w:rsidR="005D5105">
          <w:rPr>
            <w:noProof/>
            <w:webHidden/>
          </w:rPr>
          <w:fldChar w:fldCharType="end"/>
        </w:r>
      </w:hyperlink>
    </w:p>
    <w:p w14:paraId="7F57A89C" w14:textId="77777777" w:rsidR="00DF41A9" w:rsidRDefault="00301B74">
      <w:pPr>
        <w:pStyle w:val="Sumrio3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269035802" w:history="1">
        <w:r w:rsidR="00DF41A9" w:rsidRPr="00CF5C7B">
          <w:rPr>
            <w:rStyle w:val="Hyperlink"/>
            <w:rFonts w:cs="Arial"/>
            <w:noProof/>
          </w:rPr>
          <w:t>4.1.2.2.</w:t>
        </w:r>
        <w:r w:rsidR="00DF41A9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Performance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_Toc269035802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11</w:t>
        </w:r>
        <w:r w:rsidR="005D5105">
          <w:rPr>
            <w:noProof/>
            <w:webHidden/>
          </w:rPr>
          <w:fldChar w:fldCharType="end"/>
        </w:r>
      </w:hyperlink>
    </w:p>
    <w:p w14:paraId="60EC74C9" w14:textId="77777777" w:rsidR="00DF41A9" w:rsidRDefault="00301B74">
      <w:pPr>
        <w:pStyle w:val="Sumrio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269035803" w:history="1">
        <w:r w:rsidR="00DF41A9" w:rsidRPr="00CF5C7B">
          <w:rPr>
            <w:rStyle w:val="Hyperlink"/>
            <w:rFonts w:cs="Arial"/>
            <w:noProof/>
          </w:rPr>
          <w:t>4.1.3.</w:t>
        </w:r>
        <w:r w:rsidR="00DF41A9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Requisitos Externos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_Toc269035803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11</w:t>
        </w:r>
        <w:r w:rsidR="005D5105">
          <w:rPr>
            <w:noProof/>
            <w:webHidden/>
          </w:rPr>
          <w:fldChar w:fldCharType="end"/>
        </w:r>
      </w:hyperlink>
    </w:p>
    <w:p w14:paraId="6A4936A2" w14:textId="77777777" w:rsidR="00DF41A9" w:rsidRDefault="00301B74">
      <w:pPr>
        <w:pStyle w:val="Sumrio3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269035804" w:history="1">
        <w:r w:rsidR="00DF41A9" w:rsidRPr="00CF5C7B">
          <w:rPr>
            <w:rStyle w:val="Hyperlink"/>
            <w:rFonts w:cs="Arial"/>
            <w:noProof/>
          </w:rPr>
          <w:t>4.1.3.1.</w:t>
        </w:r>
        <w:r w:rsidR="00DF41A9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Requisitos Legais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_Toc269035804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11</w:t>
        </w:r>
        <w:r w:rsidR="005D5105">
          <w:rPr>
            <w:noProof/>
            <w:webHidden/>
          </w:rPr>
          <w:fldChar w:fldCharType="end"/>
        </w:r>
      </w:hyperlink>
    </w:p>
    <w:p w14:paraId="15C1C91C" w14:textId="77777777" w:rsidR="00DF41A9" w:rsidRDefault="00301B74">
      <w:pPr>
        <w:pStyle w:val="Sumrio3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269035805" w:history="1">
        <w:r w:rsidR="00DF41A9" w:rsidRPr="00CF5C7B">
          <w:rPr>
            <w:rStyle w:val="Hyperlink"/>
            <w:rFonts w:cs="Arial"/>
            <w:noProof/>
          </w:rPr>
          <w:t>4.1.3.2.</w:t>
        </w:r>
        <w:r w:rsidR="00DF41A9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Restrições Econômicas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_Toc269035805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11</w:t>
        </w:r>
        <w:r w:rsidR="005D5105">
          <w:rPr>
            <w:noProof/>
            <w:webHidden/>
          </w:rPr>
          <w:fldChar w:fldCharType="end"/>
        </w:r>
      </w:hyperlink>
    </w:p>
    <w:p w14:paraId="464CEBFF" w14:textId="77777777" w:rsidR="00DF41A9" w:rsidRDefault="00301B74">
      <w:pPr>
        <w:pStyle w:val="Sumrio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69035806" w:history="1">
        <w:r w:rsidR="00DF41A9" w:rsidRPr="00CF5C7B">
          <w:rPr>
            <w:rStyle w:val="Hyperlink"/>
            <w:rFonts w:cs="Arial"/>
            <w:noProof/>
          </w:rPr>
          <w:t>4.2.</w:t>
        </w:r>
        <w:r w:rsidR="00DF41A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Requisitos Funcionais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_Toc269035806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12</w:t>
        </w:r>
        <w:r w:rsidR="005D5105">
          <w:rPr>
            <w:noProof/>
            <w:webHidden/>
          </w:rPr>
          <w:fldChar w:fldCharType="end"/>
        </w:r>
      </w:hyperlink>
    </w:p>
    <w:p w14:paraId="100671A7" w14:textId="77777777" w:rsidR="00DF41A9" w:rsidRDefault="00301B74">
      <w:pPr>
        <w:pStyle w:val="Sumrio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269035807" w:history="1">
        <w:r w:rsidR="00DF41A9" w:rsidRPr="00CF5C7B">
          <w:rPr>
            <w:rStyle w:val="Hyperlink"/>
            <w:rFonts w:cs="Arial"/>
            <w:noProof/>
          </w:rPr>
          <w:t>4.2.1.</w:t>
        </w:r>
        <w:r w:rsidR="00DF41A9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Especificação dos Requisitos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_Toc269035807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12</w:t>
        </w:r>
        <w:r w:rsidR="005D5105">
          <w:rPr>
            <w:noProof/>
            <w:webHidden/>
          </w:rPr>
          <w:fldChar w:fldCharType="end"/>
        </w:r>
      </w:hyperlink>
    </w:p>
    <w:p w14:paraId="6242C93D" w14:textId="77777777" w:rsidR="00DF41A9" w:rsidRDefault="00301B74">
      <w:pPr>
        <w:pStyle w:val="Sumrio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69035808" w:history="1">
        <w:r w:rsidR="00DF41A9" w:rsidRPr="00CF5C7B">
          <w:rPr>
            <w:rStyle w:val="Hyperlink"/>
            <w:rFonts w:cs="Arial"/>
            <w:noProof/>
          </w:rPr>
          <w:t>4.3.</w:t>
        </w:r>
        <w:r w:rsidR="00DF41A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Diagrama de Casos de Uso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_Toc269035808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13</w:t>
        </w:r>
        <w:r w:rsidR="005D5105">
          <w:rPr>
            <w:noProof/>
            <w:webHidden/>
          </w:rPr>
          <w:fldChar w:fldCharType="end"/>
        </w:r>
      </w:hyperlink>
    </w:p>
    <w:p w14:paraId="372F247E" w14:textId="77777777" w:rsidR="00DF41A9" w:rsidRDefault="00301B74">
      <w:pPr>
        <w:pStyle w:val="Sumrio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69035809" w:history="1">
        <w:r w:rsidR="00DF41A9" w:rsidRPr="00CF5C7B">
          <w:rPr>
            <w:rStyle w:val="Hyperlink"/>
            <w:rFonts w:cs="Arial"/>
            <w:noProof/>
          </w:rPr>
          <w:t>4.4.</w:t>
        </w:r>
        <w:r w:rsidR="00DF41A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Prototipação de Telas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_Toc269035809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14</w:t>
        </w:r>
        <w:r w:rsidR="005D5105">
          <w:rPr>
            <w:noProof/>
            <w:webHidden/>
          </w:rPr>
          <w:fldChar w:fldCharType="end"/>
        </w:r>
      </w:hyperlink>
    </w:p>
    <w:p w14:paraId="2697CEDD" w14:textId="77777777" w:rsidR="00DF41A9" w:rsidRDefault="00301B74">
      <w:pPr>
        <w:pStyle w:val="Sum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69035810" w:history="1">
        <w:r w:rsidR="00DF41A9" w:rsidRPr="00CF5C7B">
          <w:rPr>
            <w:rStyle w:val="Hyperlink"/>
            <w:rFonts w:cs="Arial"/>
            <w:noProof/>
          </w:rPr>
          <w:t>5.  Projeto Arquitetural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_Toc269035810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14</w:t>
        </w:r>
        <w:r w:rsidR="005D5105">
          <w:rPr>
            <w:noProof/>
            <w:webHidden/>
          </w:rPr>
          <w:fldChar w:fldCharType="end"/>
        </w:r>
      </w:hyperlink>
    </w:p>
    <w:p w14:paraId="28E7CD01" w14:textId="77777777" w:rsidR="00DF41A9" w:rsidRDefault="00301B74">
      <w:pPr>
        <w:pStyle w:val="Sum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69035811" w:history="1">
        <w:r w:rsidR="00DF41A9" w:rsidRPr="00CF5C7B">
          <w:rPr>
            <w:rStyle w:val="Hyperlink"/>
            <w:rFonts w:cs="Arial"/>
            <w:noProof/>
          </w:rPr>
          <w:t>6. Modelagem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_Toc269035811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14</w:t>
        </w:r>
        <w:r w:rsidR="005D5105">
          <w:rPr>
            <w:noProof/>
            <w:webHidden/>
          </w:rPr>
          <w:fldChar w:fldCharType="end"/>
        </w:r>
      </w:hyperlink>
    </w:p>
    <w:p w14:paraId="5FB0553C" w14:textId="77777777" w:rsidR="00DF41A9" w:rsidRDefault="00301B74">
      <w:pPr>
        <w:pStyle w:val="Sumrio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69035812" w:history="1">
        <w:r w:rsidR="00DF41A9" w:rsidRPr="00CF5C7B">
          <w:rPr>
            <w:rStyle w:val="Hyperlink"/>
            <w:rFonts w:cs="Arial"/>
            <w:noProof/>
          </w:rPr>
          <w:t>6.1.  Modelo de Domínio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_Toc269035812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15</w:t>
        </w:r>
        <w:r w:rsidR="005D5105">
          <w:rPr>
            <w:noProof/>
            <w:webHidden/>
          </w:rPr>
          <w:fldChar w:fldCharType="end"/>
        </w:r>
      </w:hyperlink>
    </w:p>
    <w:p w14:paraId="0AC2CFA4" w14:textId="77777777" w:rsidR="00DF41A9" w:rsidRDefault="00301B74">
      <w:pPr>
        <w:pStyle w:val="Sumrio2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69035813" w:history="1">
        <w:r w:rsidR="00DF41A9" w:rsidRPr="00CF5C7B">
          <w:rPr>
            <w:rStyle w:val="Hyperlink"/>
            <w:rFonts w:cs="Arial"/>
            <w:noProof/>
          </w:rPr>
          <w:t>6.2.  Análise dos Casos de Uso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_Toc269035813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15</w:t>
        </w:r>
        <w:r w:rsidR="005D5105">
          <w:rPr>
            <w:noProof/>
            <w:webHidden/>
          </w:rPr>
          <w:fldChar w:fldCharType="end"/>
        </w:r>
      </w:hyperlink>
    </w:p>
    <w:p w14:paraId="6EA48F2E" w14:textId="77777777" w:rsidR="00DF41A9" w:rsidRDefault="00301B74">
      <w:pPr>
        <w:pStyle w:val="Sumrio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69035814" w:history="1">
        <w:r w:rsidR="00DF41A9" w:rsidRPr="00CF5C7B">
          <w:rPr>
            <w:rStyle w:val="Hyperlink"/>
            <w:rFonts w:cs="Arial"/>
            <w:noProof/>
          </w:rPr>
          <w:t>6.3.</w:t>
        </w:r>
        <w:r w:rsidR="00DF41A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Caso de Uso: Criar Nova Venda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_Toc269035814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16</w:t>
        </w:r>
        <w:r w:rsidR="005D5105">
          <w:rPr>
            <w:noProof/>
            <w:webHidden/>
          </w:rPr>
          <w:fldChar w:fldCharType="end"/>
        </w:r>
      </w:hyperlink>
    </w:p>
    <w:p w14:paraId="3A15D84A" w14:textId="77777777" w:rsidR="00DF41A9" w:rsidRDefault="00301B74">
      <w:pPr>
        <w:pStyle w:val="Sumrio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269035815" w:history="1">
        <w:r w:rsidR="00DF41A9" w:rsidRPr="00CF5C7B">
          <w:rPr>
            <w:rStyle w:val="Hyperlink"/>
            <w:rFonts w:cs="Arial"/>
            <w:noProof/>
          </w:rPr>
          <w:t>6.3.1.</w:t>
        </w:r>
        <w:r w:rsidR="00DF41A9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Diagrama de Sequência do Sistema (DSS)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_Toc269035815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16</w:t>
        </w:r>
        <w:r w:rsidR="005D5105">
          <w:rPr>
            <w:noProof/>
            <w:webHidden/>
          </w:rPr>
          <w:fldChar w:fldCharType="end"/>
        </w:r>
      </w:hyperlink>
    </w:p>
    <w:p w14:paraId="73175D08" w14:textId="77777777" w:rsidR="00DF41A9" w:rsidRDefault="00301B74">
      <w:pPr>
        <w:pStyle w:val="Sumrio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269035816" w:history="1">
        <w:r w:rsidR="00DF41A9" w:rsidRPr="00CF5C7B">
          <w:rPr>
            <w:rStyle w:val="Hyperlink"/>
            <w:rFonts w:cs="Arial"/>
            <w:noProof/>
          </w:rPr>
          <w:t>6.3.2.</w:t>
        </w:r>
        <w:r w:rsidR="00DF41A9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Contrato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_Toc269035816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16</w:t>
        </w:r>
        <w:r w:rsidR="005D5105">
          <w:rPr>
            <w:noProof/>
            <w:webHidden/>
          </w:rPr>
          <w:fldChar w:fldCharType="end"/>
        </w:r>
      </w:hyperlink>
    </w:p>
    <w:p w14:paraId="6258E70D" w14:textId="77777777" w:rsidR="00DF41A9" w:rsidRDefault="00301B74">
      <w:pPr>
        <w:pStyle w:val="Sumrio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69035817" w:history="1">
        <w:r w:rsidR="00DF41A9" w:rsidRPr="00CF5C7B">
          <w:rPr>
            <w:rStyle w:val="Hyperlink"/>
            <w:rFonts w:cs="Arial"/>
            <w:noProof/>
          </w:rPr>
          <w:t>6.4.</w:t>
        </w:r>
        <w:r w:rsidR="00DF41A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F41A9" w:rsidRPr="00CF5C7B">
          <w:rPr>
            <w:rStyle w:val="Hyperlink"/>
            <w:rFonts w:cs="Arial"/>
            <w:noProof/>
          </w:rPr>
          <w:t>Diagrama de Classes do Projeto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_Toc269035817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17</w:t>
        </w:r>
        <w:r w:rsidR="005D5105">
          <w:rPr>
            <w:noProof/>
            <w:webHidden/>
          </w:rPr>
          <w:fldChar w:fldCharType="end"/>
        </w:r>
      </w:hyperlink>
    </w:p>
    <w:p w14:paraId="07A4D457" w14:textId="77777777" w:rsidR="00DF41A9" w:rsidRDefault="00301B74">
      <w:pPr>
        <w:pStyle w:val="Sum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69035818" w:history="1">
        <w:r w:rsidR="00DF41A9" w:rsidRPr="00CF5C7B">
          <w:rPr>
            <w:rStyle w:val="Hyperlink"/>
            <w:rFonts w:cs="Arial"/>
            <w:noProof/>
          </w:rPr>
          <w:t>7. Especificação Formal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_Toc269035818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17</w:t>
        </w:r>
        <w:r w:rsidR="005D5105">
          <w:rPr>
            <w:noProof/>
            <w:webHidden/>
          </w:rPr>
          <w:fldChar w:fldCharType="end"/>
        </w:r>
      </w:hyperlink>
    </w:p>
    <w:p w14:paraId="5972AF52" w14:textId="77777777" w:rsidR="00DF41A9" w:rsidRDefault="00301B74">
      <w:pPr>
        <w:pStyle w:val="Sum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69035819" w:history="1">
        <w:r w:rsidR="00DF41A9" w:rsidRPr="00CF5C7B">
          <w:rPr>
            <w:rStyle w:val="Hyperlink"/>
            <w:rFonts w:cs="Arial"/>
            <w:noProof/>
          </w:rPr>
          <w:t>8. Implementação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_Toc269035819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18</w:t>
        </w:r>
        <w:r w:rsidR="005D5105">
          <w:rPr>
            <w:noProof/>
            <w:webHidden/>
          </w:rPr>
          <w:fldChar w:fldCharType="end"/>
        </w:r>
      </w:hyperlink>
    </w:p>
    <w:p w14:paraId="1FBCD2F4" w14:textId="77777777" w:rsidR="00DF41A9" w:rsidRDefault="00301B74">
      <w:pPr>
        <w:pStyle w:val="Sumrio1"/>
        <w:tabs>
          <w:tab w:val="right" w:leader="dot" w:pos="9627"/>
        </w:tabs>
        <w:rPr>
          <w:rStyle w:val="Hyperlink"/>
        </w:rPr>
      </w:pPr>
      <w:hyperlink w:anchor="_Toc269035820" w:history="1">
        <w:r w:rsidR="00DF41A9" w:rsidRPr="00CF5C7B">
          <w:rPr>
            <w:rStyle w:val="Hyperlink"/>
            <w:rFonts w:cs="Arial"/>
            <w:noProof/>
          </w:rPr>
          <w:t>9. Testes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_Toc269035820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18</w:t>
        </w:r>
        <w:r w:rsidR="005D5105">
          <w:rPr>
            <w:noProof/>
            <w:webHidden/>
          </w:rPr>
          <w:fldChar w:fldCharType="end"/>
        </w:r>
      </w:hyperlink>
    </w:p>
    <w:p w14:paraId="29F59F47" w14:textId="77777777" w:rsidR="00DF41A9" w:rsidRDefault="00DF41A9" w:rsidP="00DF41A9">
      <w:pPr>
        <w:rPr>
          <w:rFonts w:eastAsiaTheme="minorEastAsia"/>
        </w:rPr>
      </w:pPr>
    </w:p>
    <w:p w14:paraId="4EEC28F4" w14:textId="77777777" w:rsidR="00DF41A9" w:rsidRDefault="00DF41A9" w:rsidP="00DF41A9">
      <w:pPr>
        <w:rPr>
          <w:rFonts w:eastAsiaTheme="minorEastAsia"/>
        </w:rPr>
      </w:pPr>
    </w:p>
    <w:p w14:paraId="54EC0164" w14:textId="77777777" w:rsidR="00DF41A9" w:rsidRDefault="00DF41A9" w:rsidP="00DF41A9">
      <w:pPr>
        <w:rPr>
          <w:rFonts w:eastAsiaTheme="minorEastAsia"/>
        </w:rPr>
      </w:pPr>
    </w:p>
    <w:p w14:paraId="7CFE309E" w14:textId="77777777" w:rsidR="00DF41A9" w:rsidRDefault="00DF41A9" w:rsidP="00DF41A9">
      <w:pPr>
        <w:rPr>
          <w:rFonts w:eastAsiaTheme="minorEastAsia"/>
        </w:rPr>
      </w:pPr>
    </w:p>
    <w:p w14:paraId="3E9C0EB1" w14:textId="77777777" w:rsidR="00DF41A9" w:rsidRPr="003A4BA8" w:rsidRDefault="00DF41A9" w:rsidP="00DF41A9">
      <w:pPr>
        <w:rPr>
          <w:rFonts w:eastAsiaTheme="minorEastAsia" w:cs="Arial"/>
          <w:b/>
        </w:rPr>
      </w:pPr>
      <w:bookmarkStart w:id="1" w:name="_Toc269034564"/>
      <w:r w:rsidRPr="003A4BA8">
        <w:rPr>
          <w:rFonts w:cs="Arial"/>
          <w:b/>
          <w:sz w:val="36"/>
        </w:rPr>
        <w:t>Conteúdo - Sistema Real</w:t>
      </w:r>
      <w:bookmarkEnd w:id="1"/>
    </w:p>
    <w:p w14:paraId="03EC685B" w14:textId="77777777" w:rsidR="00DF41A9" w:rsidRDefault="00DF41A9" w:rsidP="00DF41A9">
      <w:pPr>
        <w:rPr>
          <w:rFonts w:eastAsiaTheme="minorEastAsia"/>
        </w:rPr>
      </w:pPr>
    </w:p>
    <w:p w14:paraId="1F6C2C8C" w14:textId="77777777" w:rsidR="00DF41A9" w:rsidRPr="00DF41A9" w:rsidRDefault="00DF41A9" w:rsidP="00DF41A9">
      <w:pPr>
        <w:rPr>
          <w:rFonts w:eastAsiaTheme="minorEastAsia"/>
        </w:rPr>
      </w:pPr>
    </w:p>
    <w:p w14:paraId="13F5C743" w14:textId="77777777" w:rsidR="00DF41A9" w:rsidRDefault="00301B74">
      <w:pPr>
        <w:pStyle w:val="Sum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69035821" w:history="1">
        <w:r w:rsidR="00DF41A9" w:rsidRPr="00CF5C7B">
          <w:rPr>
            <w:rStyle w:val="Hyperlink"/>
            <w:rFonts w:cs="Arial"/>
            <w:noProof/>
          </w:rPr>
          <w:t>10.  Introdução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_Toc269035821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19</w:t>
        </w:r>
        <w:r w:rsidR="005D5105">
          <w:rPr>
            <w:noProof/>
            <w:webHidden/>
          </w:rPr>
          <w:fldChar w:fldCharType="end"/>
        </w:r>
      </w:hyperlink>
    </w:p>
    <w:p w14:paraId="56EA04FE" w14:textId="77777777" w:rsidR="00DF41A9" w:rsidRDefault="00301B74">
      <w:pPr>
        <w:pStyle w:val="Sum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69035822" w:history="1">
        <w:r w:rsidR="00DF41A9" w:rsidRPr="00CF5C7B">
          <w:rPr>
            <w:rStyle w:val="Hyperlink"/>
            <w:rFonts w:cs="Arial"/>
            <w:noProof/>
          </w:rPr>
          <w:t>11. Análise de Qualidade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_Toc269035822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19</w:t>
        </w:r>
        <w:r w:rsidR="005D5105">
          <w:rPr>
            <w:noProof/>
            <w:webHidden/>
          </w:rPr>
          <w:fldChar w:fldCharType="end"/>
        </w:r>
      </w:hyperlink>
    </w:p>
    <w:p w14:paraId="6ACE7231" w14:textId="77777777" w:rsidR="00DF41A9" w:rsidRDefault="00301B74">
      <w:pPr>
        <w:pStyle w:val="Sum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69035823" w:history="1">
        <w:r w:rsidR="00DF41A9" w:rsidRPr="00CF5C7B">
          <w:rPr>
            <w:rStyle w:val="Hyperlink"/>
            <w:rFonts w:cs="Arial"/>
            <w:noProof/>
          </w:rPr>
          <w:t>12.  Testes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_Toc269035823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19</w:t>
        </w:r>
        <w:r w:rsidR="005D5105">
          <w:rPr>
            <w:noProof/>
            <w:webHidden/>
          </w:rPr>
          <w:fldChar w:fldCharType="end"/>
        </w:r>
      </w:hyperlink>
    </w:p>
    <w:p w14:paraId="0CFFAD8D" w14:textId="77777777" w:rsidR="00DF41A9" w:rsidRDefault="00301B74">
      <w:pPr>
        <w:pStyle w:val="Sum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69035824" w:history="1">
        <w:r w:rsidR="00DF41A9" w:rsidRPr="00CF5C7B">
          <w:rPr>
            <w:rStyle w:val="Hyperlink"/>
            <w:rFonts w:cs="Arial"/>
            <w:noProof/>
          </w:rPr>
          <w:t>13. Evolução</w:t>
        </w:r>
        <w:r w:rsidR="00DF41A9">
          <w:rPr>
            <w:noProof/>
            <w:webHidden/>
          </w:rPr>
          <w:tab/>
        </w:r>
        <w:r w:rsidR="005D5105">
          <w:rPr>
            <w:noProof/>
            <w:webHidden/>
          </w:rPr>
          <w:fldChar w:fldCharType="begin"/>
        </w:r>
        <w:r w:rsidR="00DF41A9">
          <w:rPr>
            <w:noProof/>
            <w:webHidden/>
          </w:rPr>
          <w:instrText xml:space="preserve"> PAGEREF _Toc269035824 \h </w:instrText>
        </w:r>
        <w:r w:rsidR="005D5105">
          <w:rPr>
            <w:noProof/>
            <w:webHidden/>
          </w:rPr>
        </w:r>
        <w:r w:rsidR="005D5105">
          <w:rPr>
            <w:noProof/>
            <w:webHidden/>
          </w:rPr>
          <w:fldChar w:fldCharType="separate"/>
        </w:r>
        <w:r w:rsidR="00850BC2">
          <w:rPr>
            <w:noProof/>
            <w:webHidden/>
          </w:rPr>
          <w:t>20</w:t>
        </w:r>
        <w:r w:rsidR="005D5105">
          <w:rPr>
            <w:noProof/>
            <w:webHidden/>
          </w:rPr>
          <w:fldChar w:fldCharType="end"/>
        </w:r>
      </w:hyperlink>
    </w:p>
    <w:p w14:paraId="47B1B57E" w14:textId="77777777" w:rsidR="00964021" w:rsidRPr="003A4BA8" w:rsidRDefault="005D5105" w:rsidP="00964021">
      <w:pPr>
        <w:rPr>
          <w:rFonts w:cs="Arial"/>
        </w:rPr>
      </w:pPr>
      <w:r w:rsidRPr="003A4BA8">
        <w:rPr>
          <w:rFonts w:cs="Arial"/>
          <w:noProof/>
        </w:rPr>
        <w:fldChar w:fldCharType="end"/>
      </w:r>
    </w:p>
    <w:p w14:paraId="078C7041" w14:textId="77777777" w:rsidR="00964021" w:rsidRPr="003A4BA8" w:rsidRDefault="00964021" w:rsidP="00964021">
      <w:pPr>
        <w:rPr>
          <w:rFonts w:cs="Arial"/>
        </w:rPr>
      </w:pPr>
    </w:p>
    <w:p w14:paraId="31BB1A0C" w14:textId="77777777" w:rsidR="002A3CC0" w:rsidRPr="003A4BA8" w:rsidRDefault="002A3CC0" w:rsidP="00964021">
      <w:pPr>
        <w:rPr>
          <w:rFonts w:cs="Arial"/>
        </w:rPr>
      </w:pPr>
    </w:p>
    <w:p w14:paraId="71E30D2E" w14:textId="77777777" w:rsidR="00603BF8" w:rsidRPr="003A4BA8" w:rsidRDefault="00603BF8" w:rsidP="00964021">
      <w:pPr>
        <w:rPr>
          <w:rFonts w:cs="Arial"/>
        </w:rPr>
      </w:pPr>
    </w:p>
    <w:p w14:paraId="2E7DA136" w14:textId="77777777" w:rsidR="002A3CC0" w:rsidRPr="003A4BA8" w:rsidRDefault="002A3CC0">
      <w:pPr>
        <w:rPr>
          <w:rFonts w:cs="Arial"/>
        </w:rPr>
      </w:pPr>
    </w:p>
    <w:p w14:paraId="249E6611" w14:textId="77777777" w:rsidR="00603BF8" w:rsidRPr="003A4BA8" w:rsidRDefault="00603BF8" w:rsidP="00964021">
      <w:pPr>
        <w:rPr>
          <w:rFonts w:cs="Arial"/>
        </w:rPr>
      </w:pPr>
    </w:p>
    <w:p w14:paraId="6BBE5EA8" w14:textId="77777777" w:rsidR="00603BF8" w:rsidRPr="003A4BA8" w:rsidRDefault="00603BF8" w:rsidP="00964021">
      <w:pPr>
        <w:rPr>
          <w:rFonts w:cs="Arial"/>
        </w:rPr>
      </w:pPr>
    </w:p>
    <w:p w14:paraId="014253FD" w14:textId="77777777" w:rsidR="00603BF8" w:rsidRPr="003A4BA8" w:rsidRDefault="00603BF8" w:rsidP="00964021">
      <w:pPr>
        <w:rPr>
          <w:rFonts w:cs="Arial"/>
        </w:rPr>
      </w:pPr>
    </w:p>
    <w:p w14:paraId="689CB540" w14:textId="77777777" w:rsidR="00603BF8" w:rsidRPr="003A4BA8" w:rsidRDefault="00603BF8" w:rsidP="00964021">
      <w:pPr>
        <w:rPr>
          <w:rFonts w:cs="Arial"/>
        </w:rPr>
      </w:pPr>
    </w:p>
    <w:p w14:paraId="5EE235C3" w14:textId="77777777" w:rsidR="00603BF8" w:rsidRPr="003A4BA8" w:rsidRDefault="00603BF8" w:rsidP="00964021">
      <w:pPr>
        <w:rPr>
          <w:rFonts w:cs="Arial"/>
        </w:rPr>
      </w:pPr>
    </w:p>
    <w:p w14:paraId="27355328" w14:textId="77777777" w:rsidR="00603BF8" w:rsidRPr="003A4BA8" w:rsidRDefault="00603BF8" w:rsidP="00964021">
      <w:pPr>
        <w:rPr>
          <w:rFonts w:cs="Arial"/>
        </w:rPr>
      </w:pPr>
    </w:p>
    <w:p w14:paraId="43C3ECCA" w14:textId="77777777" w:rsidR="00603BF8" w:rsidRPr="003A4BA8" w:rsidRDefault="00603BF8" w:rsidP="00964021">
      <w:pPr>
        <w:rPr>
          <w:rFonts w:cs="Arial"/>
        </w:rPr>
      </w:pPr>
    </w:p>
    <w:p w14:paraId="4E5FD141" w14:textId="77777777" w:rsidR="00603BF8" w:rsidRPr="003A4BA8" w:rsidRDefault="00603BF8" w:rsidP="00964021">
      <w:pPr>
        <w:rPr>
          <w:rFonts w:cs="Arial"/>
        </w:rPr>
      </w:pPr>
    </w:p>
    <w:p w14:paraId="4CEB9C94" w14:textId="77777777" w:rsidR="00603BF8" w:rsidRPr="003A4BA8" w:rsidRDefault="00603BF8" w:rsidP="00964021">
      <w:pPr>
        <w:rPr>
          <w:rFonts w:cs="Arial"/>
        </w:rPr>
      </w:pPr>
    </w:p>
    <w:p w14:paraId="05E2BE2C" w14:textId="77777777" w:rsidR="00603BF8" w:rsidRPr="003A4BA8" w:rsidRDefault="00603BF8" w:rsidP="00964021">
      <w:pPr>
        <w:rPr>
          <w:rFonts w:cs="Arial"/>
        </w:rPr>
      </w:pPr>
    </w:p>
    <w:p w14:paraId="66A660BE" w14:textId="77777777" w:rsidR="00603BF8" w:rsidRPr="003A4BA8" w:rsidRDefault="00603BF8" w:rsidP="00964021">
      <w:pPr>
        <w:rPr>
          <w:rFonts w:cs="Arial"/>
        </w:rPr>
      </w:pPr>
    </w:p>
    <w:p w14:paraId="17DA5329" w14:textId="77777777" w:rsidR="00603BF8" w:rsidRPr="003A4BA8" w:rsidRDefault="00603BF8" w:rsidP="00964021">
      <w:pPr>
        <w:rPr>
          <w:rFonts w:cs="Arial"/>
        </w:rPr>
      </w:pPr>
    </w:p>
    <w:p w14:paraId="2DB50238" w14:textId="77777777" w:rsidR="00603BF8" w:rsidRPr="003A4BA8" w:rsidRDefault="00603BF8" w:rsidP="00964021">
      <w:pPr>
        <w:rPr>
          <w:rFonts w:cs="Arial"/>
        </w:rPr>
      </w:pPr>
    </w:p>
    <w:p w14:paraId="1422EC46" w14:textId="77777777" w:rsidR="00603BF8" w:rsidRPr="003A4BA8" w:rsidRDefault="00603BF8" w:rsidP="00964021">
      <w:pPr>
        <w:rPr>
          <w:rFonts w:cs="Arial"/>
        </w:rPr>
      </w:pPr>
    </w:p>
    <w:p w14:paraId="1ACEE950" w14:textId="77777777" w:rsidR="00603BF8" w:rsidRPr="003A4BA8" w:rsidRDefault="00603BF8" w:rsidP="00964021">
      <w:pPr>
        <w:rPr>
          <w:rFonts w:cs="Arial"/>
        </w:rPr>
      </w:pPr>
    </w:p>
    <w:p w14:paraId="0ED9582A" w14:textId="77777777" w:rsidR="00603BF8" w:rsidRPr="003A4BA8" w:rsidRDefault="00603BF8" w:rsidP="00964021">
      <w:pPr>
        <w:rPr>
          <w:rFonts w:cs="Arial"/>
        </w:rPr>
      </w:pPr>
    </w:p>
    <w:p w14:paraId="4317FC47" w14:textId="77777777" w:rsidR="00603BF8" w:rsidRPr="003A4BA8" w:rsidRDefault="00603BF8" w:rsidP="00964021">
      <w:pPr>
        <w:rPr>
          <w:rFonts w:cs="Arial"/>
        </w:rPr>
      </w:pPr>
    </w:p>
    <w:p w14:paraId="0A361267" w14:textId="77777777" w:rsidR="00603BF8" w:rsidRPr="003A4BA8" w:rsidRDefault="00603BF8" w:rsidP="00964021">
      <w:pPr>
        <w:rPr>
          <w:rFonts w:cs="Arial"/>
        </w:rPr>
      </w:pPr>
    </w:p>
    <w:p w14:paraId="576CAE64" w14:textId="77777777" w:rsidR="00603BF8" w:rsidRPr="003A4BA8" w:rsidRDefault="00603BF8" w:rsidP="00964021">
      <w:pPr>
        <w:rPr>
          <w:rFonts w:cs="Arial"/>
        </w:rPr>
      </w:pPr>
    </w:p>
    <w:p w14:paraId="7F6B1C46" w14:textId="77777777" w:rsidR="00603BF8" w:rsidRPr="003A4BA8" w:rsidRDefault="00603BF8" w:rsidP="00964021">
      <w:pPr>
        <w:rPr>
          <w:rFonts w:cs="Arial"/>
        </w:rPr>
      </w:pPr>
    </w:p>
    <w:p w14:paraId="4B28A37D" w14:textId="77777777" w:rsidR="00603BF8" w:rsidRPr="003A4BA8" w:rsidRDefault="00603BF8" w:rsidP="00964021">
      <w:pPr>
        <w:rPr>
          <w:rFonts w:cs="Arial"/>
        </w:rPr>
      </w:pPr>
    </w:p>
    <w:p w14:paraId="7114C833" w14:textId="77777777" w:rsidR="00603BF8" w:rsidRPr="003A4BA8" w:rsidRDefault="00603BF8" w:rsidP="00964021">
      <w:pPr>
        <w:rPr>
          <w:rFonts w:cs="Arial"/>
        </w:rPr>
      </w:pPr>
    </w:p>
    <w:p w14:paraId="45514BE8" w14:textId="77777777" w:rsidR="00603BF8" w:rsidRPr="003A4BA8" w:rsidRDefault="00603BF8" w:rsidP="00964021">
      <w:pPr>
        <w:rPr>
          <w:rFonts w:cs="Arial"/>
        </w:rPr>
      </w:pPr>
    </w:p>
    <w:p w14:paraId="5AD9D507" w14:textId="77777777" w:rsidR="00603BF8" w:rsidRPr="003A4BA8" w:rsidRDefault="00603BF8" w:rsidP="00964021">
      <w:pPr>
        <w:rPr>
          <w:rFonts w:cs="Arial"/>
        </w:rPr>
      </w:pPr>
    </w:p>
    <w:p w14:paraId="71CE4DE6" w14:textId="77777777" w:rsidR="00603BF8" w:rsidRPr="003A4BA8" w:rsidRDefault="00603BF8" w:rsidP="00964021">
      <w:pPr>
        <w:rPr>
          <w:rFonts w:cs="Arial"/>
        </w:rPr>
      </w:pPr>
    </w:p>
    <w:p w14:paraId="128F6106" w14:textId="77777777" w:rsidR="00603BF8" w:rsidRPr="003A4BA8" w:rsidRDefault="00603BF8" w:rsidP="00964021">
      <w:pPr>
        <w:rPr>
          <w:rFonts w:cs="Arial"/>
        </w:rPr>
      </w:pPr>
    </w:p>
    <w:p w14:paraId="2189EF62" w14:textId="77777777" w:rsidR="00603BF8" w:rsidRPr="003A4BA8" w:rsidRDefault="00603BF8" w:rsidP="00964021">
      <w:pPr>
        <w:rPr>
          <w:rFonts w:cs="Arial"/>
        </w:rPr>
      </w:pPr>
    </w:p>
    <w:p w14:paraId="43B15207" w14:textId="77777777" w:rsidR="00603BF8" w:rsidRPr="003A4BA8" w:rsidRDefault="00603BF8" w:rsidP="00964021">
      <w:pPr>
        <w:rPr>
          <w:rFonts w:cs="Arial"/>
        </w:rPr>
      </w:pPr>
    </w:p>
    <w:p w14:paraId="04A49EB4" w14:textId="77777777" w:rsidR="00603BF8" w:rsidRPr="003A4BA8" w:rsidRDefault="00603BF8" w:rsidP="00964021">
      <w:pPr>
        <w:rPr>
          <w:rFonts w:cs="Arial"/>
        </w:rPr>
      </w:pPr>
    </w:p>
    <w:p w14:paraId="3A690FCC" w14:textId="77777777" w:rsidR="00603BF8" w:rsidRPr="003A4BA8" w:rsidRDefault="00603BF8" w:rsidP="00964021">
      <w:pPr>
        <w:rPr>
          <w:rFonts w:cs="Arial"/>
        </w:rPr>
      </w:pPr>
    </w:p>
    <w:p w14:paraId="6B8FC59F" w14:textId="77777777" w:rsidR="007701B9" w:rsidRPr="003A4BA8" w:rsidRDefault="007701B9" w:rsidP="00D26CFC">
      <w:pPr>
        <w:jc w:val="center"/>
        <w:rPr>
          <w:rFonts w:cs="Arial"/>
          <w:b/>
          <w:sz w:val="36"/>
        </w:rPr>
      </w:pPr>
      <w:r w:rsidRPr="003A4BA8">
        <w:rPr>
          <w:rFonts w:cs="Arial"/>
          <w:b/>
          <w:sz w:val="36"/>
        </w:rPr>
        <w:t>Sistema Novo</w:t>
      </w:r>
    </w:p>
    <w:p w14:paraId="059D4DAA" w14:textId="77777777" w:rsidR="007701B9" w:rsidRPr="003A4BA8" w:rsidRDefault="007701B9" w:rsidP="00964021">
      <w:pPr>
        <w:rPr>
          <w:rFonts w:cs="Arial"/>
        </w:rPr>
      </w:pPr>
    </w:p>
    <w:p w14:paraId="7EB9319F" w14:textId="77777777" w:rsidR="00964021" w:rsidRPr="003A4BA8" w:rsidRDefault="00964021" w:rsidP="00964021">
      <w:pPr>
        <w:pStyle w:val="Ttulo1"/>
        <w:tabs>
          <w:tab w:val="clear" w:pos="432"/>
          <w:tab w:val="num" w:pos="0"/>
        </w:tabs>
        <w:ind w:left="0" w:firstLine="0"/>
        <w:rPr>
          <w:rFonts w:cs="Arial"/>
        </w:rPr>
      </w:pPr>
      <w:bookmarkStart w:id="2" w:name="_Toc467473439"/>
      <w:bookmarkStart w:id="3" w:name="_Toc467473971"/>
      <w:bookmarkStart w:id="4" w:name="_Toc467477710"/>
      <w:bookmarkStart w:id="5" w:name="_Toc467494864"/>
      <w:bookmarkStart w:id="6" w:name="_Toc467495234"/>
      <w:bookmarkStart w:id="7" w:name="_Toc468086040"/>
      <w:bookmarkStart w:id="8" w:name="_Toc497896595"/>
      <w:bookmarkStart w:id="9" w:name="_Toc269034565"/>
      <w:bookmarkStart w:id="10" w:name="_Toc269035784"/>
      <w:r w:rsidRPr="003A4BA8">
        <w:rPr>
          <w:rFonts w:cs="Arial"/>
        </w:rPr>
        <w:t>Introdução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21B189D0" w14:textId="77777777" w:rsidR="00964021" w:rsidRPr="003A4BA8" w:rsidRDefault="00964021" w:rsidP="00700DA9">
      <w:pPr>
        <w:pStyle w:val="Ttulo2"/>
        <w:rPr>
          <w:rFonts w:cs="Arial"/>
        </w:rPr>
      </w:pPr>
      <w:bookmarkStart w:id="11" w:name="_Toc269034566"/>
      <w:bookmarkStart w:id="12" w:name="_Toc269035785"/>
      <w:r w:rsidRPr="003A4BA8">
        <w:rPr>
          <w:rFonts w:cs="Arial"/>
        </w:rPr>
        <w:t>Motivação</w:t>
      </w:r>
      <w:bookmarkEnd w:id="11"/>
      <w:bookmarkEnd w:id="12"/>
    </w:p>
    <w:p w14:paraId="242E275D" w14:textId="19A8E1F8" w:rsidR="00D17CE0" w:rsidRDefault="00FC6267" w:rsidP="00D17CE0">
      <w:pPr>
        <w:pStyle w:val="Fillinginstruction"/>
        <w:rPr>
          <w:rFonts w:cs="Arial"/>
          <w:i w:val="0"/>
          <w:iCs/>
          <w:color w:val="auto"/>
        </w:rPr>
      </w:pPr>
      <w:r>
        <w:rPr>
          <w:rFonts w:cs="Arial"/>
          <w:i w:val="0"/>
          <w:iCs/>
          <w:color w:val="auto"/>
        </w:rPr>
        <w:t xml:space="preserve">Cada vez mais as </w:t>
      </w:r>
      <w:proofErr w:type="spellStart"/>
      <w:r>
        <w:rPr>
          <w:rFonts w:cs="Arial"/>
          <w:i w:val="0"/>
          <w:iCs/>
          <w:color w:val="auto"/>
        </w:rPr>
        <w:t>TV’s</w:t>
      </w:r>
      <w:proofErr w:type="spellEnd"/>
      <w:r>
        <w:rPr>
          <w:rFonts w:cs="Arial"/>
          <w:i w:val="0"/>
          <w:iCs/>
          <w:color w:val="auto"/>
        </w:rPr>
        <w:t xml:space="preserve"> oferecem </w:t>
      </w:r>
      <w:r w:rsidR="00F70734">
        <w:rPr>
          <w:rFonts w:cs="Arial"/>
          <w:i w:val="0"/>
          <w:iCs/>
          <w:color w:val="auto"/>
        </w:rPr>
        <w:t>aplicativos</w:t>
      </w:r>
      <w:r w:rsidR="00D17CE0">
        <w:rPr>
          <w:rFonts w:cs="Arial"/>
          <w:i w:val="0"/>
          <w:iCs/>
          <w:color w:val="auto"/>
        </w:rPr>
        <w:t>,</w:t>
      </w:r>
      <w:r w:rsidR="00F70734">
        <w:rPr>
          <w:rFonts w:cs="Arial"/>
          <w:i w:val="0"/>
          <w:iCs/>
          <w:color w:val="auto"/>
        </w:rPr>
        <w:t xml:space="preserve"> e com a disponibilidade de internet nas </w:t>
      </w:r>
      <w:proofErr w:type="spellStart"/>
      <w:r w:rsidR="00F70734">
        <w:rPr>
          <w:rFonts w:cs="Arial"/>
          <w:i w:val="0"/>
          <w:iCs/>
          <w:color w:val="auto"/>
        </w:rPr>
        <w:t>TV’s</w:t>
      </w:r>
      <w:proofErr w:type="spellEnd"/>
      <w:r w:rsidR="00D17CE0">
        <w:rPr>
          <w:rFonts w:cs="Arial"/>
          <w:i w:val="0"/>
          <w:iCs/>
          <w:color w:val="auto"/>
        </w:rPr>
        <w:t xml:space="preserve"> uma gama de funcionalidades foram adicionadas</w:t>
      </w:r>
      <w:r w:rsidR="00F70734">
        <w:rPr>
          <w:rFonts w:cs="Arial"/>
          <w:i w:val="0"/>
          <w:iCs/>
          <w:color w:val="auto"/>
        </w:rPr>
        <w:t xml:space="preserve">. </w:t>
      </w:r>
      <w:r w:rsidR="00D17CE0">
        <w:rPr>
          <w:rFonts w:cs="Arial"/>
          <w:i w:val="0"/>
          <w:iCs/>
          <w:color w:val="auto"/>
        </w:rPr>
        <w:t>Porém, a principal forma de interação entre usuário e TV continua sendo primitiva, utilizando o controle remoto.</w:t>
      </w:r>
    </w:p>
    <w:p w14:paraId="62F0C4BC" w14:textId="1C5695F4" w:rsidR="00964021" w:rsidRDefault="00D17CE0" w:rsidP="00964021">
      <w:r>
        <w:t xml:space="preserve">Com a popularização dos dispositivos móveis, um aplicativo para controlar a </w:t>
      </w:r>
      <w:r w:rsidR="001F7446">
        <w:t>TV</w:t>
      </w:r>
      <w:r>
        <w:t xml:space="preserve"> ser</w:t>
      </w:r>
      <w:r w:rsidR="001F7446">
        <w:t>á</w:t>
      </w:r>
      <w:r>
        <w:t xml:space="preserve"> muito útil, </w:t>
      </w:r>
      <w:r w:rsidR="001F7446">
        <w:t xml:space="preserve">pois irá facilitar e </w:t>
      </w:r>
      <w:proofErr w:type="gramStart"/>
      <w:r w:rsidR="001F7446">
        <w:t>agilizar</w:t>
      </w:r>
      <w:proofErr w:type="gramEnd"/>
      <w:r w:rsidR="001F7446">
        <w:t xml:space="preserve"> a comunicação do usuário final com as funcionalidades da TV.</w:t>
      </w:r>
    </w:p>
    <w:p w14:paraId="0D76A9A3" w14:textId="77777777" w:rsidR="001F7446" w:rsidRPr="00D17CE0" w:rsidRDefault="001F7446" w:rsidP="00964021"/>
    <w:tbl>
      <w:tblPr>
        <w:tblW w:w="8852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6518"/>
      </w:tblGrid>
      <w:tr w:rsidR="00964021" w:rsidRPr="003A4BA8" w14:paraId="54EC61BD" w14:textId="77777777">
        <w:tc>
          <w:tcPr>
            <w:tcW w:w="2334" w:type="dxa"/>
            <w:shd w:val="clear" w:color="auto" w:fill="F3F3F3"/>
            <w:vAlign w:val="center"/>
          </w:tcPr>
          <w:p w14:paraId="49B84A52" w14:textId="77777777" w:rsidR="00964021" w:rsidRPr="003A4BA8" w:rsidRDefault="00964021" w:rsidP="00A74D61">
            <w:pPr>
              <w:pStyle w:val="Tableheader"/>
            </w:pPr>
            <w:r w:rsidRPr="003A4BA8">
              <w:t>O problema é...</w:t>
            </w:r>
          </w:p>
        </w:tc>
        <w:tc>
          <w:tcPr>
            <w:tcW w:w="6518" w:type="dxa"/>
          </w:tcPr>
          <w:p w14:paraId="3E080674" w14:textId="2435F41F" w:rsidR="00964021" w:rsidRPr="003A4BA8" w:rsidRDefault="001F7446" w:rsidP="00A74D61">
            <w:pPr>
              <w:pStyle w:val="Fillinginstructiontablecell"/>
              <w:rPr>
                <w:rFonts w:cs="Arial"/>
                <w:i w:val="0"/>
                <w:color w:val="auto"/>
              </w:rPr>
            </w:pPr>
            <w:r>
              <w:rPr>
                <w:rFonts w:cs="Arial"/>
                <w:i w:val="0"/>
                <w:color w:val="auto"/>
              </w:rPr>
              <w:t>Diversificar e facilitar os modos de interação entre usuário final e TV.</w:t>
            </w:r>
          </w:p>
        </w:tc>
      </w:tr>
      <w:tr w:rsidR="00964021" w:rsidRPr="003A4BA8" w14:paraId="64ADEF32" w14:textId="77777777">
        <w:tc>
          <w:tcPr>
            <w:tcW w:w="2334" w:type="dxa"/>
            <w:shd w:val="clear" w:color="auto" w:fill="F3F3F3"/>
            <w:vAlign w:val="center"/>
          </w:tcPr>
          <w:p w14:paraId="0B6E6216" w14:textId="77777777" w:rsidR="00964021" w:rsidRPr="003A4BA8" w:rsidRDefault="00964021" w:rsidP="00A74D61">
            <w:pPr>
              <w:pStyle w:val="Tableheader"/>
            </w:pPr>
            <w:r w:rsidRPr="003A4BA8">
              <w:t>Que afeta...</w:t>
            </w:r>
          </w:p>
        </w:tc>
        <w:tc>
          <w:tcPr>
            <w:tcW w:w="6518" w:type="dxa"/>
          </w:tcPr>
          <w:p w14:paraId="24B591FA" w14:textId="0673ED2A" w:rsidR="00964021" w:rsidRPr="003A4BA8" w:rsidRDefault="001F7446" w:rsidP="00A74D61">
            <w:pPr>
              <w:pStyle w:val="Fillinginstructiontablecell"/>
              <w:rPr>
                <w:rFonts w:cs="Arial"/>
                <w:i w:val="0"/>
                <w:color w:val="auto"/>
              </w:rPr>
            </w:pPr>
            <w:r>
              <w:rPr>
                <w:rFonts w:cs="Arial"/>
                <w:i w:val="0"/>
                <w:color w:val="auto"/>
              </w:rPr>
              <w:t>A empresa que produz a TV</w:t>
            </w:r>
            <w:r w:rsidR="0028052C">
              <w:rPr>
                <w:rFonts w:cs="Arial"/>
                <w:i w:val="0"/>
                <w:color w:val="auto"/>
              </w:rPr>
              <w:t xml:space="preserve"> </w:t>
            </w:r>
            <w:r>
              <w:rPr>
                <w:rFonts w:cs="Arial"/>
                <w:i w:val="0"/>
                <w:color w:val="auto"/>
              </w:rPr>
              <w:t>e o usuário final.</w:t>
            </w:r>
          </w:p>
        </w:tc>
      </w:tr>
      <w:tr w:rsidR="00964021" w:rsidRPr="003A4BA8" w14:paraId="3D81C0C4" w14:textId="77777777">
        <w:tc>
          <w:tcPr>
            <w:tcW w:w="2334" w:type="dxa"/>
            <w:shd w:val="clear" w:color="auto" w:fill="F3F3F3"/>
            <w:vAlign w:val="center"/>
          </w:tcPr>
          <w:p w14:paraId="7FBE4706" w14:textId="77777777" w:rsidR="00964021" w:rsidRPr="003A4BA8" w:rsidRDefault="00964021" w:rsidP="00A74D61">
            <w:pPr>
              <w:pStyle w:val="Tableheader"/>
            </w:pPr>
            <w:r w:rsidRPr="003A4BA8">
              <w:t>O impacto disto é...</w:t>
            </w:r>
          </w:p>
        </w:tc>
        <w:tc>
          <w:tcPr>
            <w:tcW w:w="6518" w:type="dxa"/>
          </w:tcPr>
          <w:p w14:paraId="41B7A6AB" w14:textId="5189FADE" w:rsidR="00964021" w:rsidRPr="003A4BA8" w:rsidRDefault="001F7446" w:rsidP="001F7446">
            <w:pPr>
              <w:pStyle w:val="Fillinginstructiontablecell"/>
              <w:rPr>
                <w:rFonts w:cs="Arial"/>
                <w:i w:val="0"/>
                <w:color w:val="auto"/>
              </w:rPr>
            </w:pPr>
            <w:r>
              <w:rPr>
                <w:rFonts w:cs="Arial"/>
                <w:i w:val="0"/>
                <w:color w:val="auto"/>
              </w:rPr>
              <w:t>Irá facilitar a forma de interação com as funcionalidades da TV e irá agregar valor a mesma.</w:t>
            </w:r>
          </w:p>
        </w:tc>
      </w:tr>
      <w:tr w:rsidR="00964021" w:rsidRPr="003A4BA8" w14:paraId="09123FF1" w14:textId="77777777">
        <w:tc>
          <w:tcPr>
            <w:tcW w:w="2334" w:type="dxa"/>
            <w:shd w:val="clear" w:color="auto" w:fill="F3F3F3"/>
            <w:vAlign w:val="center"/>
          </w:tcPr>
          <w:p w14:paraId="35CD0675" w14:textId="77777777" w:rsidR="00964021" w:rsidRPr="003A4BA8" w:rsidRDefault="00964021" w:rsidP="00A74D61">
            <w:pPr>
              <w:pStyle w:val="Tableheader"/>
            </w:pPr>
            <w:r w:rsidRPr="003A4BA8">
              <w:t>A solução seria...</w:t>
            </w:r>
          </w:p>
        </w:tc>
        <w:tc>
          <w:tcPr>
            <w:tcW w:w="6518" w:type="dxa"/>
          </w:tcPr>
          <w:p w14:paraId="157D7586" w14:textId="3CD72D58" w:rsidR="00964021" w:rsidRPr="003A4BA8" w:rsidRDefault="0028052C" w:rsidP="0028052C">
            <w:pPr>
              <w:pStyle w:val="Fillinginstructiontablecell"/>
              <w:rPr>
                <w:rFonts w:cs="Arial"/>
                <w:i w:val="0"/>
                <w:color w:val="auto"/>
              </w:rPr>
            </w:pPr>
            <w:r>
              <w:rPr>
                <w:rFonts w:cs="Arial"/>
                <w:i w:val="0"/>
                <w:color w:val="auto"/>
              </w:rPr>
              <w:t xml:space="preserve">Desenvolver um aplicativo para dispositivos ANDROID que permita a conexão por meio de </w:t>
            </w:r>
            <w:r w:rsidR="00C13355">
              <w:rPr>
                <w:rFonts w:cs="Arial"/>
                <w:i w:val="0"/>
                <w:color w:val="auto"/>
              </w:rPr>
              <w:t>rede (</w:t>
            </w:r>
            <w:r>
              <w:rPr>
                <w:rFonts w:cs="Arial"/>
                <w:i w:val="0"/>
                <w:color w:val="auto"/>
              </w:rPr>
              <w:t>mesma rede) entre o Gadget e a TV. Esse aplicativo irá fornecer as principais funções que um controle remoto tradicional oferece e mais alguns diferencias, como um teclado que irá facilitar muito a digitação de textos e atalhos específicos para aplicativos instalados na TV.</w:t>
            </w:r>
          </w:p>
        </w:tc>
      </w:tr>
    </w:tbl>
    <w:p w14:paraId="1C2BC51D" w14:textId="77777777" w:rsidR="007701B9" w:rsidRPr="003A4BA8" w:rsidRDefault="007701B9" w:rsidP="00964021">
      <w:pPr>
        <w:rPr>
          <w:rFonts w:cs="Arial"/>
        </w:rPr>
      </w:pPr>
    </w:p>
    <w:p w14:paraId="5635A4BA" w14:textId="77777777" w:rsidR="00964021" w:rsidRPr="003A4BA8" w:rsidRDefault="00964021" w:rsidP="007C4A3A">
      <w:pPr>
        <w:pStyle w:val="Ttulo2"/>
        <w:numPr>
          <w:ilvl w:val="1"/>
          <w:numId w:val="12"/>
        </w:numPr>
        <w:rPr>
          <w:rFonts w:cs="Arial"/>
        </w:rPr>
      </w:pPr>
      <w:bookmarkStart w:id="13" w:name="_Toc269034567"/>
      <w:bookmarkStart w:id="14" w:name="_Toc269035786"/>
      <w:r w:rsidRPr="003A4BA8">
        <w:rPr>
          <w:rFonts w:cs="Arial"/>
        </w:rPr>
        <w:t>Visão da Solução</w:t>
      </w:r>
      <w:bookmarkEnd w:id="13"/>
      <w:bookmarkEnd w:id="14"/>
    </w:p>
    <w:p w14:paraId="62FD6070" w14:textId="62BFA508" w:rsidR="00964021" w:rsidRPr="003A4BA8" w:rsidRDefault="00301B74" w:rsidP="00964021">
      <w:pPr>
        <w:pStyle w:val="Fillinginstruction"/>
        <w:rPr>
          <w:rFonts w:cs="Arial"/>
          <w:i w:val="0"/>
          <w:color w:val="auto"/>
        </w:rPr>
      </w:pPr>
      <w:r>
        <w:rPr>
          <w:rFonts w:cs="Arial"/>
          <w:i w:val="0"/>
          <w:color w:val="auto"/>
        </w:rPr>
        <w:t>Diversificar a forma como se controla a TV e com essa diversificação adicionar novas funcionalidades.</w:t>
      </w:r>
    </w:p>
    <w:p w14:paraId="2D69A5F8" w14:textId="77777777" w:rsidR="00505ABD" w:rsidRPr="003A4BA8" w:rsidRDefault="00505ABD" w:rsidP="007C4A3A">
      <w:pPr>
        <w:pStyle w:val="Ttulo2"/>
        <w:numPr>
          <w:ilvl w:val="1"/>
          <w:numId w:val="12"/>
        </w:numPr>
        <w:rPr>
          <w:rFonts w:cs="Arial"/>
        </w:rPr>
      </w:pPr>
      <w:bookmarkStart w:id="15" w:name="_Toc269034568"/>
      <w:bookmarkStart w:id="16" w:name="_Toc269035787"/>
      <w:r w:rsidRPr="003A4BA8">
        <w:rPr>
          <w:rFonts w:cs="Arial"/>
        </w:rPr>
        <w:t>Visão Geral do Documento</w:t>
      </w:r>
      <w:bookmarkEnd w:id="15"/>
      <w:bookmarkEnd w:id="16"/>
    </w:p>
    <w:p w14:paraId="4910E98B" w14:textId="77777777" w:rsidR="007701B9" w:rsidRPr="003A4BA8" w:rsidRDefault="007701B9" w:rsidP="007701B9">
      <w:pPr>
        <w:pStyle w:val="Recuodecorpodetexto"/>
        <w:spacing w:line="288" w:lineRule="auto"/>
        <w:ind w:left="0"/>
        <w:rPr>
          <w:rFonts w:ascii="Arial" w:hAnsi="Arial" w:cs="Arial"/>
          <w:sz w:val="22"/>
          <w:szCs w:val="22"/>
          <w:lang w:val="pt-BR"/>
        </w:rPr>
      </w:pPr>
      <w:r w:rsidRPr="003A4BA8">
        <w:rPr>
          <w:rFonts w:ascii="Arial" w:hAnsi="Arial" w:cs="Arial"/>
          <w:sz w:val="22"/>
          <w:szCs w:val="22"/>
          <w:lang w:val="pt-BR"/>
        </w:rPr>
        <w:t>Este documento está organizado da seguinte forma:</w:t>
      </w:r>
    </w:p>
    <w:p w14:paraId="28DC5A28" w14:textId="77777777" w:rsidR="007701B9" w:rsidRPr="003A4BA8" w:rsidRDefault="007701B9" w:rsidP="007C4A3A">
      <w:pPr>
        <w:pStyle w:val="Recuodecorpodetexto"/>
        <w:numPr>
          <w:ilvl w:val="0"/>
          <w:numId w:val="6"/>
        </w:numPr>
        <w:tabs>
          <w:tab w:val="clear" w:pos="1429"/>
        </w:tabs>
        <w:spacing w:line="288" w:lineRule="auto"/>
        <w:ind w:left="720"/>
        <w:rPr>
          <w:rFonts w:ascii="Arial" w:hAnsi="Arial" w:cs="Arial"/>
          <w:sz w:val="22"/>
          <w:szCs w:val="22"/>
          <w:lang w:val="pt-BR"/>
        </w:rPr>
      </w:pPr>
      <w:r w:rsidRPr="003A4BA8">
        <w:rPr>
          <w:rFonts w:ascii="Arial" w:hAnsi="Arial" w:cs="Arial"/>
          <w:sz w:val="22"/>
          <w:szCs w:val="22"/>
          <w:lang w:val="pt-BR"/>
        </w:rPr>
        <w:t>Na Seção 1, apresentou-se a motivação e o problema que levou à construção desse trabalho;</w:t>
      </w:r>
    </w:p>
    <w:p w14:paraId="287B7026" w14:textId="77777777" w:rsidR="007701B9" w:rsidRPr="003A4BA8" w:rsidRDefault="007701B9" w:rsidP="007C4A3A">
      <w:pPr>
        <w:pStyle w:val="Recuodecorpodetexto"/>
        <w:numPr>
          <w:ilvl w:val="0"/>
          <w:numId w:val="6"/>
        </w:numPr>
        <w:tabs>
          <w:tab w:val="clear" w:pos="1429"/>
        </w:tabs>
        <w:spacing w:line="288" w:lineRule="auto"/>
        <w:ind w:left="720"/>
        <w:rPr>
          <w:rFonts w:ascii="Arial" w:hAnsi="Arial" w:cs="Arial"/>
          <w:sz w:val="22"/>
          <w:szCs w:val="22"/>
          <w:lang w:val="pt-BR"/>
        </w:rPr>
      </w:pPr>
      <w:r w:rsidRPr="003A4BA8">
        <w:rPr>
          <w:rFonts w:ascii="Arial" w:hAnsi="Arial" w:cs="Arial"/>
          <w:sz w:val="22"/>
          <w:szCs w:val="22"/>
          <w:lang w:val="pt-BR"/>
        </w:rPr>
        <w:t>Na Seção 2 são apresentados aos requisitos organizacionais do produto;</w:t>
      </w:r>
    </w:p>
    <w:p w14:paraId="228A1D73" w14:textId="77777777" w:rsidR="00700DA9" w:rsidRPr="003A4BA8" w:rsidRDefault="007701B9" w:rsidP="007C4A3A">
      <w:pPr>
        <w:pStyle w:val="Recuodecorpodetexto"/>
        <w:numPr>
          <w:ilvl w:val="0"/>
          <w:numId w:val="6"/>
        </w:numPr>
        <w:tabs>
          <w:tab w:val="clear" w:pos="1429"/>
        </w:tabs>
        <w:spacing w:line="288" w:lineRule="auto"/>
        <w:ind w:left="720"/>
        <w:rPr>
          <w:rFonts w:ascii="Arial" w:hAnsi="Arial" w:cs="Arial"/>
          <w:sz w:val="22"/>
          <w:szCs w:val="22"/>
          <w:lang w:val="pt-BR"/>
        </w:rPr>
      </w:pPr>
      <w:r w:rsidRPr="003A4BA8">
        <w:rPr>
          <w:rFonts w:ascii="Arial" w:hAnsi="Arial" w:cs="Arial"/>
          <w:sz w:val="22"/>
          <w:szCs w:val="22"/>
          <w:lang w:val="pt-BR"/>
        </w:rPr>
        <w:t>Na Seção 3</w:t>
      </w:r>
      <w:r w:rsidR="00505ABD" w:rsidRPr="003A4BA8">
        <w:rPr>
          <w:rFonts w:ascii="Arial" w:hAnsi="Arial" w:cs="Arial"/>
          <w:sz w:val="22"/>
          <w:szCs w:val="22"/>
          <w:lang w:val="pt-BR"/>
        </w:rPr>
        <w:t>...</w:t>
      </w:r>
    </w:p>
    <w:p w14:paraId="27988EBC" w14:textId="77777777" w:rsidR="002A3CC0" w:rsidRPr="003A4BA8" w:rsidRDefault="002A3CC0" w:rsidP="002A3CC0">
      <w:pPr>
        <w:pStyle w:val="Recuodecorpodetexto"/>
        <w:spacing w:line="288" w:lineRule="auto"/>
        <w:rPr>
          <w:rFonts w:ascii="Arial" w:hAnsi="Arial" w:cs="Arial"/>
          <w:sz w:val="22"/>
          <w:szCs w:val="22"/>
          <w:lang w:val="pt-BR"/>
        </w:rPr>
      </w:pPr>
    </w:p>
    <w:p w14:paraId="22A8807D" w14:textId="77777777" w:rsidR="002A3CC0" w:rsidRPr="003A4BA8" w:rsidRDefault="002A3CC0" w:rsidP="002A3CC0">
      <w:pPr>
        <w:pStyle w:val="Recuodecorpodetexto"/>
        <w:spacing w:line="288" w:lineRule="auto"/>
        <w:rPr>
          <w:rFonts w:ascii="Arial" w:hAnsi="Arial" w:cs="Arial"/>
          <w:sz w:val="22"/>
          <w:szCs w:val="22"/>
          <w:lang w:val="pt-BR"/>
        </w:rPr>
      </w:pPr>
    </w:p>
    <w:p w14:paraId="35560C1C" w14:textId="77777777" w:rsidR="002A3CC0" w:rsidRPr="003A4BA8" w:rsidRDefault="002A3CC0" w:rsidP="002A3CC0">
      <w:pPr>
        <w:pStyle w:val="Recuodecorpodetexto"/>
        <w:spacing w:line="288" w:lineRule="auto"/>
        <w:rPr>
          <w:rFonts w:ascii="Arial" w:hAnsi="Arial" w:cs="Arial"/>
          <w:sz w:val="22"/>
          <w:szCs w:val="22"/>
          <w:lang w:val="pt-BR"/>
        </w:rPr>
      </w:pPr>
    </w:p>
    <w:p w14:paraId="411B59B3" w14:textId="77777777" w:rsidR="002A3CC0" w:rsidRPr="003A4BA8" w:rsidRDefault="002A3CC0" w:rsidP="002A3CC0">
      <w:pPr>
        <w:pStyle w:val="Recuodecorpodetexto"/>
        <w:spacing w:line="288" w:lineRule="auto"/>
        <w:rPr>
          <w:rFonts w:ascii="Arial" w:hAnsi="Arial" w:cs="Arial"/>
          <w:sz w:val="22"/>
          <w:szCs w:val="22"/>
          <w:lang w:val="pt-BR"/>
        </w:rPr>
      </w:pPr>
    </w:p>
    <w:p w14:paraId="514D0576" w14:textId="77777777" w:rsidR="00D26CFC" w:rsidRPr="003A4BA8" w:rsidRDefault="002A3CC0" w:rsidP="00D26CFC">
      <w:pPr>
        <w:pStyle w:val="Ttulo1"/>
        <w:numPr>
          <w:ilvl w:val="0"/>
          <w:numId w:val="0"/>
        </w:numPr>
        <w:spacing w:line="288" w:lineRule="auto"/>
        <w:rPr>
          <w:rFonts w:cs="Arial"/>
          <w:b w:val="0"/>
          <w:sz w:val="26"/>
          <w:szCs w:val="26"/>
        </w:rPr>
      </w:pPr>
      <w:bookmarkStart w:id="17" w:name="_Toc269034569"/>
      <w:bookmarkStart w:id="18" w:name="_Toc269035788"/>
      <w:r w:rsidRPr="003A4BA8">
        <w:rPr>
          <w:rFonts w:cs="Arial"/>
          <w:sz w:val="26"/>
          <w:szCs w:val="26"/>
        </w:rPr>
        <w:lastRenderedPageBreak/>
        <w:t>2</w:t>
      </w:r>
      <w:r w:rsidR="00D26CFC" w:rsidRPr="003A4BA8">
        <w:rPr>
          <w:rFonts w:cs="Arial"/>
          <w:sz w:val="26"/>
          <w:szCs w:val="26"/>
        </w:rPr>
        <w:t>.</w:t>
      </w:r>
      <w:r w:rsidRPr="003A4BA8">
        <w:rPr>
          <w:rFonts w:cs="Arial"/>
          <w:sz w:val="26"/>
          <w:szCs w:val="26"/>
        </w:rPr>
        <w:t xml:space="preserve"> </w:t>
      </w:r>
      <w:r w:rsidR="00D26CFC" w:rsidRPr="003A4BA8">
        <w:rPr>
          <w:rFonts w:cs="Arial"/>
          <w:sz w:val="26"/>
          <w:szCs w:val="26"/>
        </w:rPr>
        <w:t xml:space="preserve"> Planejamento</w:t>
      </w:r>
      <w:bookmarkEnd w:id="17"/>
      <w:bookmarkEnd w:id="18"/>
    </w:p>
    <w:p w14:paraId="12D76D1E" w14:textId="77777777" w:rsidR="00096A4A" w:rsidRPr="003A4BA8" w:rsidRDefault="00096A4A" w:rsidP="007701B9">
      <w:pPr>
        <w:pStyle w:val="Recuodecorpodetexto"/>
        <w:spacing w:line="288" w:lineRule="auto"/>
        <w:ind w:left="0"/>
        <w:rPr>
          <w:rFonts w:ascii="Arial" w:hAnsi="Arial" w:cs="Arial"/>
          <w:sz w:val="28"/>
          <w:lang w:val="pt-BR"/>
        </w:rPr>
      </w:pPr>
    </w:p>
    <w:p w14:paraId="6D81C4EE" w14:textId="77777777" w:rsidR="00096A4A" w:rsidRPr="003A4BA8" w:rsidRDefault="00195B5E" w:rsidP="00096A4A">
      <w:pPr>
        <w:pStyle w:val="Ttulo1"/>
        <w:numPr>
          <w:ilvl w:val="0"/>
          <w:numId w:val="0"/>
        </w:numPr>
        <w:spacing w:line="288" w:lineRule="auto"/>
        <w:rPr>
          <w:rFonts w:cs="Arial"/>
          <w:b w:val="0"/>
          <w:sz w:val="26"/>
          <w:szCs w:val="26"/>
        </w:rPr>
      </w:pPr>
      <w:bookmarkStart w:id="19" w:name="_Toc269034570"/>
      <w:bookmarkStart w:id="20" w:name="_Toc269035789"/>
      <w:r w:rsidRPr="003A4BA8">
        <w:rPr>
          <w:rFonts w:cs="Arial"/>
          <w:sz w:val="26"/>
          <w:szCs w:val="26"/>
        </w:rPr>
        <w:t>2</w:t>
      </w:r>
      <w:r w:rsidR="00D26CFC" w:rsidRPr="003A4BA8">
        <w:rPr>
          <w:rFonts w:cs="Arial"/>
          <w:sz w:val="26"/>
          <w:szCs w:val="26"/>
        </w:rPr>
        <w:t xml:space="preserve">.1.  </w:t>
      </w:r>
      <w:r w:rsidR="00096A4A" w:rsidRPr="003A4BA8">
        <w:rPr>
          <w:rFonts w:cs="Arial"/>
          <w:sz w:val="26"/>
          <w:szCs w:val="26"/>
        </w:rPr>
        <w:t>Introdução</w:t>
      </w:r>
      <w:bookmarkEnd w:id="19"/>
      <w:bookmarkEnd w:id="20"/>
    </w:p>
    <w:p w14:paraId="65164309" w14:textId="77777777" w:rsidR="00096A4A" w:rsidRDefault="00096A4A" w:rsidP="00096A4A">
      <w:pPr>
        <w:pStyle w:val="subitem2"/>
        <w:numPr>
          <w:ilvl w:val="0"/>
          <w:numId w:val="0"/>
        </w:numPr>
        <w:rPr>
          <w:b w:val="0"/>
        </w:rPr>
      </w:pPr>
    </w:p>
    <w:p w14:paraId="20BC5898" w14:textId="34C4DA8A" w:rsidR="00436FAB" w:rsidRPr="00EE6DFD" w:rsidRDefault="00436FAB" w:rsidP="00436FAB">
      <w:pPr>
        <w:spacing w:line="288" w:lineRule="auto"/>
        <w:rPr>
          <w:rFonts w:cs="Arial"/>
        </w:rPr>
      </w:pPr>
      <w:r w:rsidRPr="00EE6DFD">
        <w:rPr>
          <w:rFonts w:cs="Arial"/>
        </w:rPr>
        <w:t xml:space="preserve">No plano de projeto, será apresentado um software para controlar televisões AOC, denominado de </w:t>
      </w:r>
      <w:proofErr w:type="gramStart"/>
      <w:r w:rsidRPr="00EE6DFD">
        <w:rPr>
          <w:rFonts w:cs="Arial"/>
        </w:rPr>
        <w:t>SecondScreen</w:t>
      </w:r>
      <w:proofErr w:type="gramEnd"/>
      <w:r w:rsidRPr="00EE6DFD">
        <w:rPr>
          <w:rFonts w:cs="Arial"/>
        </w:rPr>
        <w:t xml:space="preserve">. O </w:t>
      </w:r>
      <w:proofErr w:type="gramStart"/>
      <w:r w:rsidRPr="00EE6DFD">
        <w:rPr>
          <w:rFonts w:cs="Arial"/>
        </w:rPr>
        <w:t>SecondScreen</w:t>
      </w:r>
      <w:proofErr w:type="gramEnd"/>
      <w:r w:rsidRPr="00EE6DFD">
        <w:rPr>
          <w:rFonts w:cs="Arial"/>
        </w:rPr>
        <w:t xml:space="preserve"> será um controle</w:t>
      </w:r>
      <w:r w:rsidRPr="00EE6DFD">
        <w:rPr>
          <w:rFonts w:cs="Arial"/>
        </w:rPr>
        <w:t>-</w:t>
      </w:r>
      <w:r w:rsidRPr="00EE6DFD">
        <w:rPr>
          <w:rFonts w:cs="Arial"/>
        </w:rPr>
        <w:t xml:space="preserve">remoto desenvolvido para a plataforma </w:t>
      </w:r>
      <w:proofErr w:type="spellStart"/>
      <w:r w:rsidRPr="00EE6DFD">
        <w:rPr>
          <w:rFonts w:cs="Arial"/>
        </w:rPr>
        <w:t>Android</w:t>
      </w:r>
      <w:proofErr w:type="spellEnd"/>
      <w:r w:rsidRPr="00EE6DFD">
        <w:rPr>
          <w:rFonts w:cs="Arial"/>
        </w:rPr>
        <w:t xml:space="preserve"> que irá se comunicar com a TV por meio de uma rede wireless local. </w:t>
      </w:r>
      <w:r w:rsidRPr="00EE6DFD">
        <w:rPr>
          <w:rFonts w:cs="Arial"/>
        </w:rPr>
        <w:t xml:space="preserve">Com ele será possível realizar as funções básicas que um controle-remoto comum oferece como mudar de canal, aumentar e diminuir volume, além de oferecer teclas de navegação (UP, DOWN, LEFT, RIGHT, ENTER) e teclas de atalhos (RED, GREEN, BLUE, YELLOW). </w:t>
      </w:r>
    </w:p>
    <w:p w14:paraId="38507E9C" w14:textId="1EBF2230" w:rsidR="00436FAB" w:rsidRPr="00EE6DFD" w:rsidRDefault="00436FAB" w:rsidP="00436FAB">
      <w:pPr>
        <w:spacing w:line="288" w:lineRule="auto"/>
        <w:rPr>
          <w:rFonts w:cs="Arial"/>
        </w:rPr>
      </w:pPr>
      <w:r w:rsidRPr="00EE6DFD">
        <w:rPr>
          <w:rFonts w:cs="Arial"/>
        </w:rPr>
        <w:t xml:space="preserve">Um grande destaque desse aplicativo será o teclado </w:t>
      </w:r>
      <w:r w:rsidR="00EE6DFD" w:rsidRPr="00EE6DFD">
        <w:rPr>
          <w:rFonts w:cs="Arial"/>
        </w:rPr>
        <w:t>virtual</w:t>
      </w:r>
      <w:r w:rsidRPr="00EE6DFD">
        <w:rPr>
          <w:rFonts w:cs="Arial"/>
        </w:rPr>
        <w:t xml:space="preserve">, que em conjunto com as funcionalidades de uma </w:t>
      </w:r>
      <w:proofErr w:type="spellStart"/>
      <w:proofErr w:type="gramStart"/>
      <w:r w:rsidRPr="00EE6DFD">
        <w:rPr>
          <w:rFonts w:cs="Arial"/>
        </w:rPr>
        <w:t>SmartTv</w:t>
      </w:r>
      <w:proofErr w:type="spellEnd"/>
      <w:proofErr w:type="gramEnd"/>
      <w:r w:rsidRPr="00EE6DFD">
        <w:rPr>
          <w:rFonts w:cs="Arial"/>
        </w:rPr>
        <w:t xml:space="preserve"> irá facilitar a digitação de textos em páginas web e aplicativos específicos.</w:t>
      </w:r>
    </w:p>
    <w:p w14:paraId="4F4229F5" w14:textId="77777777" w:rsidR="00436FAB" w:rsidRPr="003A4BA8" w:rsidRDefault="00436FAB" w:rsidP="00096A4A">
      <w:pPr>
        <w:pStyle w:val="subitem2"/>
        <w:numPr>
          <w:ilvl w:val="0"/>
          <w:numId w:val="0"/>
        </w:numPr>
        <w:rPr>
          <w:b w:val="0"/>
        </w:rPr>
      </w:pPr>
    </w:p>
    <w:p w14:paraId="22169E57" w14:textId="77777777" w:rsidR="00E05631" w:rsidRPr="003A4BA8" w:rsidRDefault="00603BF8" w:rsidP="00865178">
      <w:pPr>
        <w:pStyle w:val="Ttulo2"/>
        <w:numPr>
          <w:ilvl w:val="1"/>
          <w:numId w:val="34"/>
        </w:numPr>
        <w:rPr>
          <w:rFonts w:cs="Arial"/>
        </w:rPr>
      </w:pPr>
      <w:bookmarkStart w:id="21" w:name="_Toc269034571"/>
      <w:bookmarkStart w:id="22" w:name="_Toc269035790"/>
      <w:r w:rsidRPr="003A4BA8">
        <w:rPr>
          <w:rFonts w:cs="Arial"/>
        </w:rPr>
        <w:t>Gerência do</w:t>
      </w:r>
      <w:r w:rsidR="00E05631" w:rsidRPr="003A4BA8">
        <w:rPr>
          <w:rFonts w:cs="Arial"/>
        </w:rPr>
        <w:t xml:space="preserve"> Tempo</w:t>
      </w:r>
      <w:bookmarkEnd w:id="21"/>
      <w:bookmarkEnd w:id="22"/>
    </w:p>
    <w:p w14:paraId="58C542ED" w14:textId="77777777" w:rsidR="00096A4A" w:rsidRPr="003A4BA8" w:rsidRDefault="00883217" w:rsidP="00883217">
      <w:pPr>
        <w:pStyle w:val="PargrafodaLista"/>
        <w:ind w:left="0"/>
        <w:rPr>
          <w:rFonts w:cs="Arial"/>
          <w:b/>
        </w:rPr>
      </w:pPr>
      <w:r w:rsidRPr="003A4BA8">
        <w:rPr>
          <w:rFonts w:cs="Arial"/>
          <w:b/>
        </w:rPr>
        <w:t>Artefatos:</w:t>
      </w:r>
    </w:p>
    <w:p w14:paraId="22A55757" w14:textId="77777777" w:rsidR="00E76071" w:rsidRPr="003854C7" w:rsidRDefault="00E76071" w:rsidP="00865178">
      <w:pPr>
        <w:numPr>
          <w:ilvl w:val="0"/>
          <w:numId w:val="25"/>
        </w:numPr>
        <w:spacing w:before="100" w:beforeAutospacing="1" w:after="100" w:afterAutospacing="1"/>
        <w:jc w:val="left"/>
        <w:textAlignment w:val="baseline"/>
        <w:rPr>
          <w:rFonts w:cs="Arial"/>
          <w:color w:val="FF0000"/>
        </w:rPr>
      </w:pPr>
      <w:r w:rsidRPr="003854C7">
        <w:rPr>
          <w:rFonts w:cs="Arial"/>
          <w:color w:val="FF0000"/>
        </w:rPr>
        <w:t xml:space="preserve">Estimar o tempo de cada atividade no início da disciplina, baseando-se na experiência do grupo. </w:t>
      </w:r>
    </w:p>
    <w:p w14:paraId="3C1464E5" w14:textId="77777777" w:rsidR="00E76071" w:rsidRPr="003854C7" w:rsidRDefault="00E76071" w:rsidP="00865178">
      <w:pPr>
        <w:numPr>
          <w:ilvl w:val="1"/>
          <w:numId w:val="25"/>
        </w:numPr>
        <w:spacing w:before="100" w:beforeAutospacing="1" w:after="100" w:afterAutospacing="1"/>
        <w:jc w:val="left"/>
        <w:textAlignment w:val="baseline"/>
        <w:rPr>
          <w:rFonts w:cs="Arial"/>
          <w:color w:val="FF0000"/>
        </w:rPr>
      </w:pPr>
      <w:r w:rsidRPr="003854C7">
        <w:rPr>
          <w:rFonts w:cs="Arial"/>
          <w:color w:val="FF0000"/>
        </w:rPr>
        <w:t xml:space="preserve">Estimar o tempo de cada atividade no início e ao final do 1o mês, utilizando os formulários que serão enviados para o grupo. </w:t>
      </w:r>
      <w:r w:rsidRPr="003854C7">
        <w:rPr>
          <w:rFonts w:cs="Arial"/>
          <w:i/>
          <w:iCs/>
          <w:color w:val="FF0000"/>
        </w:rPr>
        <w:t>(</w:t>
      </w:r>
      <w:proofErr w:type="spellStart"/>
      <w:r w:rsidRPr="003854C7">
        <w:rPr>
          <w:rFonts w:cs="Arial"/>
          <w:i/>
          <w:iCs/>
          <w:color w:val="FF0000"/>
        </w:rPr>
        <w:t>Milestone</w:t>
      </w:r>
      <w:proofErr w:type="spellEnd"/>
      <w:r w:rsidRPr="003854C7">
        <w:rPr>
          <w:rFonts w:cs="Arial"/>
          <w:i/>
          <w:iCs/>
          <w:color w:val="FF0000"/>
        </w:rPr>
        <w:t xml:space="preserve"> </w:t>
      </w:r>
      <w:proofErr w:type="gramStart"/>
      <w:r w:rsidRPr="003854C7">
        <w:rPr>
          <w:rFonts w:cs="Arial"/>
          <w:i/>
          <w:iCs/>
          <w:color w:val="FF0000"/>
        </w:rPr>
        <w:t>1</w:t>
      </w:r>
      <w:proofErr w:type="gramEnd"/>
      <w:r w:rsidRPr="003854C7">
        <w:rPr>
          <w:rFonts w:cs="Arial"/>
          <w:i/>
          <w:iCs/>
          <w:color w:val="FF0000"/>
        </w:rPr>
        <w:t>)</w:t>
      </w:r>
    </w:p>
    <w:p w14:paraId="756F792F" w14:textId="77777777" w:rsidR="00E76071" w:rsidRPr="003854C7" w:rsidRDefault="00E76071" w:rsidP="00865178">
      <w:pPr>
        <w:numPr>
          <w:ilvl w:val="0"/>
          <w:numId w:val="25"/>
        </w:numPr>
        <w:spacing w:before="100" w:beforeAutospacing="1" w:after="100" w:afterAutospacing="1"/>
        <w:jc w:val="left"/>
        <w:textAlignment w:val="baseline"/>
        <w:rPr>
          <w:rFonts w:cs="Arial"/>
          <w:color w:val="FF0000"/>
        </w:rPr>
      </w:pPr>
      <w:r w:rsidRPr="003854C7">
        <w:rPr>
          <w:rFonts w:cs="Arial"/>
          <w:color w:val="FF0000"/>
        </w:rPr>
        <w:t>Realizar a Estimativa de Esforço</w:t>
      </w:r>
      <w:r w:rsidR="0086592E" w:rsidRPr="003854C7">
        <w:rPr>
          <w:rFonts w:cs="Arial"/>
          <w:color w:val="FF0000"/>
        </w:rPr>
        <w:t xml:space="preserve"> (casos de uso)</w:t>
      </w:r>
      <w:r w:rsidRPr="003854C7">
        <w:rPr>
          <w:rFonts w:cs="Arial"/>
          <w:color w:val="FF0000"/>
        </w:rPr>
        <w:t xml:space="preserve">. </w:t>
      </w:r>
      <w:r w:rsidRPr="003854C7">
        <w:rPr>
          <w:rFonts w:cs="Arial"/>
          <w:i/>
          <w:iCs/>
          <w:color w:val="FF0000"/>
        </w:rPr>
        <w:t>(</w:t>
      </w:r>
      <w:proofErr w:type="spellStart"/>
      <w:r w:rsidRPr="003854C7">
        <w:rPr>
          <w:rFonts w:cs="Arial"/>
          <w:i/>
          <w:iCs/>
          <w:color w:val="FF0000"/>
        </w:rPr>
        <w:t>Milestone</w:t>
      </w:r>
      <w:proofErr w:type="spellEnd"/>
      <w:r w:rsidRPr="003854C7">
        <w:rPr>
          <w:rFonts w:cs="Arial"/>
          <w:i/>
          <w:iCs/>
          <w:color w:val="FF0000"/>
        </w:rPr>
        <w:t xml:space="preserve"> </w:t>
      </w:r>
      <w:proofErr w:type="gramStart"/>
      <w:r w:rsidRPr="003854C7">
        <w:rPr>
          <w:rFonts w:cs="Arial"/>
          <w:i/>
          <w:iCs/>
          <w:color w:val="FF0000"/>
        </w:rPr>
        <w:t>1</w:t>
      </w:r>
      <w:proofErr w:type="gramEnd"/>
      <w:r w:rsidRPr="003854C7">
        <w:rPr>
          <w:rFonts w:cs="Arial"/>
          <w:i/>
          <w:iCs/>
          <w:color w:val="FF0000"/>
        </w:rPr>
        <w:t>)</w:t>
      </w:r>
    </w:p>
    <w:p w14:paraId="5088F1AA" w14:textId="77777777" w:rsidR="00BB6C14" w:rsidRPr="003854C7" w:rsidRDefault="00BB6C14" w:rsidP="00BB6C14">
      <w:pPr>
        <w:numPr>
          <w:ilvl w:val="1"/>
          <w:numId w:val="25"/>
        </w:numPr>
        <w:spacing w:before="100" w:beforeAutospacing="1" w:after="100" w:afterAutospacing="1"/>
        <w:jc w:val="left"/>
        <w:textAlignment w:val="baseline"/>
        <w:rPr>
          <w:rFonts w:cs="Arial"/>
          <w:b/>
          <w:bCs/>
          <w:color w:val="FF0000"/>
        </w:rPr>
      </w:pPr>
      <w:r w:rsidRPr="003854C7">
        <w:rPr>
          <w:rFonts w:cs="Arial"/>
          <w:color w:val="FF0000"/>
        </w:rPr>
        <w:t xml:space="preserve">Adicionar </w:t>
      </w:r>
      <w:hyperlink r:id="rId9" w:history="1">
        <w:proofErr w:type="spellStart"/>
        <w:r w:rsidRPr="003854C7">
          <w:rPr>
            <w:rStyle w:val="Hyperlink"/>
            <w:rFonts w:cs="Arial"/>
            <w:color w:val="FF0000"/>
          </w:rPr>
          <w:t>template</w:t>
        </w:r>
        <w:proofErr w:type="spellEnd"/>
      </w:hyperlink>
      <w:r w:rsidRPr="003854C7">
        <w:rPr>
          <w:rFonts w:cs="Arial"/>
          <w:color w:val="FF0000"/>
        </w:rPr>
        <w:t xml:space="preserve"> da estimativa </w:t>
      </w:r>
    </w:p>
    <w:p w14:paraId="30ABEEAF" w14:textId="77777777" w:rsidR="00E76071" w:rsidRPr="003854C7" w:rsidRDefault="00E76071" w:rsidP="00865178">
      <w:pPr>
        <w:numPr>
          <w:ilvl w:val="0"/>
          <w:numId w:val="25"/>
        </w:numPr>
        <w:spacing w:before="100" w:beforeAutospacing="1" w:after="100" w:afterAutospacing="1"/>
        <w:jc w:val="left"/>
        <w:textAlignment w:val="baseline"/>
        <w:rPr>
          <w:rFonts w:cs="Arial"/>
          <w:color w:val="FF0000"/>
        </w:rPr>
      </w:pPr>
      <w:r w:rsidRPr="003854C7">
        <w:rPr>
          <w:rFonts w:cs="Arial"/>
          <w:color w:val="FF0000"/>
        </w:rPr>
        <w:t xml:space="preserve">Definir cronograma de atividades para cada membro </w:t>
      </w:r>
      <w:r w:rsidRPr="003854C7">
        <w:rPr>
          <w:rFonts w:cs="Arial"/>
          <w:i/>
          <w:iCs/>
          <w:color w:val="FF0000"/>
        </w:rPr>
        <w:t>(</w:t>
      </w:r>
      <w:proofErr w:type="spellStart"/>
      <w:r w:rsidRPr="003854C7">
        <w:rPr>
          <w:rFonts w:cs="Arial"/>
          <w:i/>
          <w:iCs/>
          <w:color w:val="FF0000"/>
        </w:rPr>
        <w:t>Milestone</w:t>
      </w:r>
      <w:proofErr w:type="spellEnd"/>
      <w:r w:rsidRPr="003854C7">
        <w:rPr>
          <w:rFonts w:cs="Arial"/>
          <w:i/>
          <w:iCs/>
          <w:color w:val="FF0000"/>
        </w:rPr>
        <w:t xml:space="preserve"> </w:t>
      </w:r>
      <w:proofErr w:type="gramStart"/>
      <w:r w:rsidRPr="003854C7">
        <w:rPr>
          <w:rFonts w:cs="Arial"/>
          <w:i/>
          <w:iCs/>
          <w:color w:val="FF0000"/>
        </w:rPr>
        <w:t>1</w:t>
      </w:r>
      <w:proofErr w:type="gramEnd"/>
      <w:r w:rsidRPr="003854C7">
        <w:rPr>
          <w:rFonts w:cs="Arial"/>
          <w:i/>
          <w:iCs/>
          <w:color w:val="FF0000"/>
        </w:rPr>
        <w:t>)</w:t>
      </w:r>
    </w:p>
    <w:p w14:paraId="4EF086F1" w14:textId="77777777" w:rsidR="00E76071" w:rsidRPr="003854C7" w:rsidRDefault="00E76071" w:rsidP="00865178">
      <w:pPr>
        <w:numPr>
          <w:ilvl w:val="0"/>
          <w:numId w:val="25"/>
        </w:numPr>
        <w:spacing w:before="100" w:beforeAutospacing="1" w:after="100" w:afterAutospacing="1"/>
        <w:jc w:val="left"/>
        <w:textAlignment w:val="baseline"/>
        <w:rPr>
          <w:rFonts w:cs="Arial"/>
          <w:color w:val="FF0000"/>
        </w:rPr>
      </w:pPr>
      <w:r w:rsidRPr="003854C7">
        <w:rPr>
          <w:rFonts w:cs="Arial"/>
          <w:color w:val="FF0000"/>
        </w:rPr>
        <w:t xml:space="preserve">Descrever as estimativas no relatório. </w:t>
      </w:r>
      <w:proofErr w:type="gramStart"/>
      <w:r w:rsidRPr="003854C7">
        <w:rPr>
          <w:rFonts w:cs="Arial"/>
          <w:color w:val="FF0000"/>
        </w:rPr>
        <w:t>Lembrar de</w:t>
      </w:r>
      <w:proofErr w:type="gramEnd"/>
      <w:r w:rsidRPr="003854C7">
        <w:rPr>
          <w:rFonts w:cs="Arial"/>
          <w:color w:val="FF0000"/>
        </w:rPr>
        <w:t xml:space="preserve"> explicar qual a estimativa escolhida para a criação do cronograma de atividades </w:t>
      </w:r>
      <w:r w:rsidRPr="003854C7">
        <w:rPr>
          <w:rFonts w:cs="Arial"/>
          <w:i/>
          <w:iCs/>
          <w:color w:val="FF0000"/>
        </w:rPr>
        <w:t>(</w:t>
      </w:r>
      <w:proofErr w:type="spellStart"/>
      <w:r w:rsidRPr="003854C7">
        <w:rPr>
          <w:rFonts w:cs="Arial"/>
          <w:i/>
          <w:iCs/>
          <w:color w:val="FF0000"/>
        </w:rPr>
        <w:t>Milestone</w:t>
      </w:r>
      <w:proofErr w:type="spellEnd"/>
      <w:r w:rsidRPr="003854C7">
        <w:rPr>
          <w:rFonts w:cs="Arial"/>
          <w:i/>
          <w:iCs/>
          <w:color w:val="FF0000"/>
        </w:rPr>
        <w:t xml:space="preserve"> 1)</w:t>
      </w:r>
    </w:p>
    <w:p w14:paraId="7C759D72" w14:textId="77777777" w:rsidR="00E76071" w:rsidRPr="003854C7" w:rsidRDefault="00E76071" w:rsidP="00865178">
      <w:pPr>
        <w:numPr>
          <w:ilvl w:val="0"/>
          <w:numId w:val="25"/>
        </w:numPr>
        <w:spacing w:before="100" w:beforeAutospacing="1" w:after="100" w:afterAutospacing="1"/>
        <w:jc w:val="left"/>
        <w:textAlignment w:val="baseline"/>
        <w:rPr>
          <w:rFonts w:cs="Arial"/>
          <w:color w:val="FF0000"/>
        </w:rPr>
      </w:pPr>
      <w:r w:rsidRPr="003854C7">
        <w:rPr>
          <w:rFonts w:cs="Arial"/>
          <w:color w:val="FF0000"/>
        </w:rPr>
        <w:t xml:space="preserve">Atualizar cronograma de acordo com a evolução do projeto e expor resultado no documento final </w:t>
      </w:r>
      <w:r w:rsidRPr="003854C7">
        <w:rPr>
          <w:rFonts w:cs="Arial"/>
          <w:i/>
          <w:iCs/>
          <w:color w:val="FF0000"/>
        </w:rPr>
        <w:t>(Documento final)</w:t>
      </w:r>
    </w:p>
    <w:p w14:paraId="47260CB5" w14:textId="77777777" w:rsidR="00E76071" w:rsidRPr="003854C7" w:rsidRDefault="00E76071" w:rsidP="00865178">
      <w:pPr>
        <w:numPr>
          <w:ilvl w:val="0"/>
          <w:numId w:val="25"/>
        </w:numPr>
        <w:spacing w:before="100" w:beforeAutospacing="1" w:after="100" w:afterAutospacing="1"/>
        <w:jc w:val="left"/>
        <w:textAlignment w:val="baseline"/>
        <w:rPr>
          <w:rFonts w:cs="Arial"/>
          <w:color w:val="FF0000"/>
        </w:rPr>
      </w:pPr>
      <w:r w:rsidRPr="003854C7">
        <w:rPr>
          <w:rFonts w:cs="Arial"/>
          <w:color w:val="FF0000"/>
        </w:rPr>
        <w:t>Identificar o tempo real gasto em c</w:t>
      </w:r>
      <w:r w:rsidR="0086592E" w:rsidRPr="003854C7">
        <w:rPr>
          <w:rFonts w:cs="Arial"/>
          <w:color w:val="FF0000"/>
        </w:rPr>
        <w:t xml:space="preserve">ada atividade através do </w:t>
      </w:r>
      <w:proofErr w:type="spellStart"/>
      <w:r w:rsidR="0086592E" w:rsidRPr="003854C7">
        <w:rPr>
          <w:rFonts w:cs="Arial"/>
          <w:color w:val="FF0000"/>
        </w:rPr>
        <w:t>Thymer</w:t>
      </w:r>
      <w:proofErr w:type="spellEnd"/>
      <w:r w:rsidR="0086592E" w:rsidRPr="003854C7">
        <w:rPr>
          <w:rFonts w:cs="Arial"/>
          <w:color w:val="FF0000"/>
        </w:rPr>
        <w:t xml:space="preserve">, adicionar </w:t>
      </w:r>
      <w:proofErr w:type="spellStart"/>
      <w:r w:rsidR="0086592E" w:rsidRPr="003854C7">
        <w:rPr>
          <w:rFonts w:cs="Arial"/>
          <w:color w:val="FF0000"/>
        </w:rPr>
        <w:t>printscreen</w:t>
      </w:r>
      <w:proofErr w:type="spellEnd"/>
      <w:r w:rsidR="0086592E" w:rsidRPr="003854C7">
        <w:rPr>
          <w:rFonts w:cs="Arial"/>
          <w:color w:val="FF0000"/>
        </w:rPr>
        <w:t>.</w:t>
      </w:r>
    </w:p>
    <w:p w14:paraId="19C263FB" w14:textId="77777777" w:rsidR="00E76071" w:rsidRPr="003854C7" w:rsidRDefault="00E76071" w:rsidP="00865178">
      <w:pPr>
        <w:numPr>
          <w:ilvl w:val="1"/>
          <w:numId w:val="25"/>
        </w:numPr>
        <w:spacing w:before="100" w:beforeAutospacing="1" w:after="100" w:afterAutospacing="1"/>
        <w:jc w:val="left"/>
        <w:textAlignment w:val="baseline"/>
        <w:rPr>
          <w:rFonts w:cs="Arial"/>
          <w:color w:val="FF0000"/>
        </w:rPr>
      </w:pPr>
      <w:r w:rsidRPr="003854C7">
        <w:rPr>
          <w:rFonts w:cs="Arial"/>
          <w:color w:val="FF0000"/>
        </w:rPr>
        <w:t xml:space="preserve">Preencher o 3º formulário que será enviado para o grupo com o valor real </w:t>
      </w:r>
      <w:r w:rsidRPr="003854C7">
        <w:rPr>
          <w:rFonts w:cs="Arial"/>
          <w:i/>
          <w:iCs/>
          <w:color w:val="FF0000"/>
        </w:rPr>
        <w:t>(Documento Final)</w:t>
      </w:r>
      <w:bookmarkStart w:id="23" w:name="_GoBack"/>
      <w:bookmarkEnd w:id="23"/>
    </w:p>
    <w:p w14:paraId="5182610F" w14:textId="77777777" w:rsidR="00E76071" w:rsidRPr="003854C7" w:rsidRDefault="00E76071" w:rsidP="00865178">
      <w:pPr>
        <w:numPr>
          <w:ilvl w:val="0"/>
          <w:numId w:val="25"/>
        </w:numPr>
        <w:spacing w:before="100" w:beforeAutospacing="1" w:after="100" w:afterAutospacing="1"/>
        <w:jc w:val="left"/>
        <w:textAlignment w:val="baseline"/>
        <w:rPr>
          <w:rFonts w:cs="Arial"/>
          <w:color w:val="FF0000"/>
        </w:rPr>
      </w:pPr>
      <w:r w:rsidRPr="003854C7">
        <w:rPr>
          <w:rFonts w:cs="Arial"/>
          <w:color w:val="FF0000"/>
        </w:rPr>
        <w:t xml:space="preserve">Analisar e comparar os valores dados em cada estimativa e </w:t>
      </w:r>
      <w:proofErr w:type="gramStart"/>
      <w:r w:rsidRPr="003854C7">
        <w:rPr>
          <w:rFonts w:cs="Arial"/>
          <w:color w:val="FF0000"/>
        </w:rPr>
        <w:t>no configuração</w:t>
      </w:r>
      <w:proofErr w:type="gramEnd"/>
      <w:r w:rsidRPr="003854C7">
        <w:rPr>
          <w:rFonts w:cs="Arial"/>
          <w:color w:val="FF0000"/>
        </w:rPr>
        <w:t xml:space="preserve"> do cronograma de atividades ao término do projeto </w:t>
      </w:r>
      <w:r w:rsidRPr="003854C7">
        <w:rPr>
          <w:rFonts w:cs="Arial"/>
          <w:i/>
          <w:iCs/>
          <w:color w:val="FF0000"/>
        </w:rPr>
        <w:t>(Documento final)</w:t>
      </w:r>
    </w:p>
    <w:p w14:paraId="11D2643A" w14:textId="77777777" w:rsidR="00E76071" w:rsidRPr="003854C7" w:rsidRDefault="00E76071" w:rsidP="00865178">
      <w:pPr>
        <w:numPr>
          <w:ilvl w:val="1"/>
          <w:numId w:val="25"/>
        </w:numPr>
        <w:spacing w:before="100" w:beforeAutospacing="1" w:after="100" w:afterAutospacing="1"/>
        <w:jc w:val="left"/>
        <w:textAlignment w:val="baseline"/>
        <w:rPr>
          <w:rFonts w:cs="Arial"/>
          <w:color w:val="FF0000"/>
        </w:rPr>
      </w:pPr>
      <w:r w:rsidRPr="003854C7">
        <w:rPr>
          <w:rFonts w:cs="Arial"/>
          <w:color w:val="FF0000"/>
        </w:rPr>
        <w:t xml:space="preserve">Acertou? Errou? </w:t>
      </w:r>
      <w:proofErr w:type="gramStart"/>
      <w:r w:rsidRPr="003854C7">
        <w:rPr>
          <w:rFonts w:cs="Arial"/>
          <w:color w:val="FF0000"/>
        </w:rPr>
        <w:t>Por que</w:t>
      </w:r>
      <w:proofErr w:type="gramEnd"/>
      <w:r w:rsidRPr="003854C7">
        <w:rPr>
          <w:rFonts w:cs="Arial"/>
          <w:color w:val="FF0000"/>
        </w:rPr>
        <w:t xml:space="preserve">? </w:t>
      </w:r>
    </w:p>
    <w:p w14:paraId="4F5BCE80" w14:textId="77777777" w:rsidR="00E76071" w:rsidRPr="003854C7" w:rsidRDefault="00E76071" w:rsidP="00865178">
      <w:pPr>
        <w:numPr>
          <w:ilvl w:val="1"/>
          <w:numId w:val="25"/>
        </w:numPr>
        <w:spacing w:before="100" w:beforeAutospacing="1" w:after="100" w:afterAutospacing="1"/>
        <w:jc w:val="left"/>
        <w:textAlignment w:val="baseline"/>
        <w:rPr>
          <w:rFonts w:cs="Arial"/>
          <w:color w:val="FF0000"/>
        </w:rPr>
      </w:pPr>
      <w:r w:rsidRPr="003854C7">
        <w:rPr>
          <w:rFonts w:cs="Arial"/>
          <w:color w:val="FF0000"/>
        </w:rPr>
        <w:t>Subestimou alguma atividade? Qual?</w:t>
      </w:r>
    </w:p>
    <w:p w14:paraId="100DDEA4" w14:textId="77777777" w:rsidR="00E76071" w:rsidRPr="003854C7" w:rsidRDefault="00E76071" w:rsidP="00865178">
      <w:pPr>
        <w:numPr>
          <w:ilvl w:val="1"/>
          <w:numId w:val="25"/>
        </w:numPr>
        <w:spacing w:before="100" w:beforeAutospacing="1" w:after="100" w:afterAutospacing="1"/>
        <w:jc w:val="left"/>
        <w:textAlignment w:val="baseline"/>
        <w:rPr>
          <w:rFonts w:cs="Arial"/>
          <w:color w:val="FF0000"/>
        </w:rPr>
      </w:pPr>
      <w:r w:rsidRPr="003854C7">
        <w:rPr>
          <w:rFonts w:cs="Arial"/>
          <w:color w:val="FF0000"/>
        </w:rPr>
        <w:t>O que vocês podem fazer para acertar na estimativa de tempo para um próximo projeto? Analise cada atividade separadamente.</w:t>
      </w:r>
    </w:p>
    <w:p w14:paraId="7F2300C2" w14:textId="77777777" w:rsidR="00571318" w:rsidRPr="003A4BA8" w:rsidRDefault="00E76071" w:rsidP="00571318">
      <w:pPr>
        <w:spacing w:before="100" w:beforeAutospacing="1" w:after="100" w:afterAutospacing="1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b/>
          <w:bCs/>
          <w:color w:val="000000"/>
        </w:rPr>
        <w:t>Ferramentas</w:t>
      </w:r>
      <w:r w:rsidRPr="003A4BA8">
        <w:rPr>
          <w:rFonts w:cs="Arial"/>
          <w:color w:val="000000"/>
        </w:rPr>
        <w:t xml:space="preserve">: </w:t>
      </w:r>
    </w:p>
    <w:p w14:paraId="7CE101BE" w14:textId="77777777" w:rsidR="00571318" w:rsidRPr="003A4BA8" w:rsidRDefault="00E76071" w:rsidP="00865178">
      <w:pPr>
        <w:pStyle w:val="PargrafodaLista"/>
        <w:numPr>
          <w:ilvl w:val="0"/>
          <w:numId w:val="14"/>
        </w:numPr>
        <w:rPr>
          <w:rStyle w:val="Forte"/>
        </w:rPr>
      </w:pPr>
      <w:r w:rsidRPr="003A4BA8">
        <w:rPr>
          <w:rStyle w:val="Forte"/>
          <w:rFonts w:cs="Arial"/>
          <w:b w:val="0"/>
        </w:rPr>
        <w:t xml:space="preserve">1º Formulário de Estimativa do Tempo - (1) </w:t>
      </w:r>
    </w:p>
    <w:p w14:paraId="5F0CCC2F" w14:textId="77777777" w:rsidR="00571318" w:rsidRPr="003A4BA8" w:rsidRDefault="00E76071" w:rsidP="00865178">
      <w:pPr>
        <w:pStyle w:val="PargrafodaLista"/>
        <w:numPr>
          <w:ilvl w:val="0"/>
          <w:numId w:val="14"/>
        </w:numPr>
        <w:rPr>
          <w:rStyle w:val="Forte"/>
        </w:rPr>
      </w:pPr>
      <w:r w:rsidRPr="003A4BA8">
        <w:rPr>
          <w:rStyle w:val="Forte"/>
          <w:rFonts w:cs="Arial"/>
          <w:b w:val="0"/>
        </w:rPr>
        <w:t xml:space="preserve">2º Formulário de Estimativa do Tempo - (1) </w:t>
      </w:r>
    </w:p>
    <w:p w14:paraId="09021227" w14:textId="77777777" w:rsidR="00571318" w:rsidRPr="003A4BA8" w:rsidRDefault="00E76071" w:rsidP="00865178">
      <w:pPr>
        <w:pStyle w:val="PargrafodaLista"/>
        <w:numPr>
          <w:ilvl w:val="0"/>
          <w:numId w:val="14"/>
        </w:numPr>
        <w:rPr>
          <w:rStyle w:val="Forte"/>
        </w:rPr>
      </w:pPr>
      <w:r w:rsidRPr="003A4BA8">
        <w:rPr>
          <w:rStyle w:val="Forte"/>
          <w:rFonts w:cs="Arial"/>
          <w:b w:val="0"/>
        </w:rPr>
        <w:t>3º Formulário de Estimativa do Tempo - (6)</w:t>
      </w:r>
    </w:p>
    <w:p w14:paraId="2F7F04F0" w14:textId="77777777" w:rsidR="00571318" w:rsidRPr="003A4BA8" w:rsidRDefault="00E76071" w:rsidP="00865178">
      <w:pPr>
        <w:pStyle w:val="PargrafodaLista"/>
        <w:numPr>
          <w:ilvl w:val="0"/>
          <w:numId w:val="14"/>
        </w:numPr>
        <w:rPr>
          <w:rStyle w:val="Forte"/>
        </w:rPr>
      </w:pPr>
      <w:r w:rsidRPr="003A4BA8">
        <w:rPr>
          <w:rStyle w:val="Forte"/>
          <w:rFonts w:cs="Arial"/>
          <w:b w:val="0"/>
        </w:rPr>
        <w:t xml:space="preserve">Planilha do UCP (ver </w:t>
      </w:r>
      <w:hyperlink r:id="rId10" w:history="1">
        <w:proofErr w:type="spellStart"/>
        <w:r w:rsidRPr="003A4BA8">
          <w:rPr>
            <w:rStyle w:val="Hyperlink"/>
            <w:rFonts w:cs="Arial"/>
          </w:rPr>
          <w:t>template</w:t>
        </w:r>
        <w:proofErr w:type="spellEnd"/>
      </w:hyperlink>
      <w:r w:rsidRPr="003A4BA8">
        <w:rPr>
          <w:rStyle w:val="Forte"/>
          <w:rFonts w:cs="Arial"/>
          <w:b w:val="0"/>
        </w:rPr>
        <w:t>) - (2)</w:t>
      </w:r>
    </w:p>
    <w:p w14:paraId="36ED2974" w14:textId="77777777" w:rsidR="00571318" w:rsidRPr="003A4BA8" w:rsidRDefault="00E76071" w:rsidP="0086592E">
      <w:pPr>
        <w:pStyle w:val="PargrafodaLista"/>
        <w:rPr>
          <w:rStyle w:val="Forte"/>
        </w:rPr>
      </w:pPr>
      <w:proofErr w:type="spellStart"/>
      <w:r w:rsidRPr="003A4BA8">
        <w:rPr>
          <w:rStyle w:val="Forte"/>
          <w:rFonts w:cs="Arial"/>
          <w:b w:val="0"/>
        </w:rPr>
        <w:t>Thymer</w:t>
      </w:r>
      <w:proofErr w:type="spellEnd"/>
      <w:r w:rsidRPr="003A4BA8">
        <w:rPr>
          <w:rStyle w:val="Forte"/>
          <w:rFonts w:cs="Arial"/>
          <w:b w:val="0"/>
        </w:rPr>
        <w:t xml:space="preserve"> e MS </w:t>
      </w:r>
      <w:proofErr w:type="spellStart"/>
      <w:r w:rsidRPr="003A4BA8">
        <w:rPr>
          <w:rStyle w:val="Forte"/>
          <w:rFonts w:cs="Arial"/>
          <w:b w:val="0"/>
        </w:rPr>
        <w:t>project</w:t>
      </w:r>
      <w:proofErr w:type="spellEnd"/>
      <w:r w:rsidRPr="003A4BA8">
        <w:rPr>
          <w:rStyle w:val="Forte"/>
          <w:rFonts w:cs="Arial"/>
          <w:b w:val="0"/>
        </w:rPr>
        <w:t xml:space="preserve"> - (3 e 5)</w:t>
      </w:r>
    </w:p>
    <w:p w14:paraId="435C1ECF" w14:textId="77777777" w:rsidR="00E76071" w:rsidRPr="003A4BA8" w:rsidRDefault="00571318" w:rsidP="00865178">
      <w:pPr>
        <w:pStyle w:val="PargrafodaLista"/>
        <w:numPr>
          <w:ilvl w:val="0"/>
          <w:numId w:val="14"/>
        </w:numPr>
        <w:rPr>
          <w:rStyle w:val="Forte"/>
        </w:rPr>
      </w:pPr>
      <w:r w:rsidRPr="003A4BA8">
        <w:rPr>
          <w:rStyle w:val="Forte"/>
          <w:rFonts w:cs="Arial"/>
          <w:b w:val="0"/>
        </w:rPr>
        <w:lastRenderedPageBreak/>
        <w:t>Relatório do Word (4 e 7)</w:t>
      </w:r>
    </w:p>
    <w:p w14:paraId="4016B29B" w14:textId="77777777" w:rsidR="00E76071" w:rsidRPr="003A4BA8" w:rsidRDefault="00E76071" w:rsidP="00E76071">
      <w:pPr>
        <w:spacing w:before="0" w:after="0"/>
        <w:jc w:val="left"/>
        <w:rPr>
          <w:rFonts w:cs="Arial"/>
          <w:color w:val="000000"/>
        </w:rPr>
      </w:pPr>
      <w:r w:rsidRPr="003A4BA8">
        <w:rPr>
          <w:rFonts w:cs="Arial"/>
          <w:color w:val="000000"/>
        </w:rPr>
        <w:t> </w:t>
      </w:r>
    </w:p>
    <w:p w14:paraId="41CEC21E" w14:textId="77777777" w:rsidR="00571318" w:rsidRPr="003A4BA8" w:rsidRDefault="00571318" w:rsidP="00865178">
      <w:pPr>
        <w:pStyle w:val="Ttulo3"/>
        <w:numPr>
          <w:ilvl w:val="2"/>
          <w:numId w:val="34"/>
        </w:numPr>
        <w:pBdr>
          <w:top w:val="single" w:sz="4" w:space="0" w:color="auto"/>
        </w:pBdr>
        <w:rPr>
          <w:rFonts w:cs="Arial"/>
        </w:rPr>
      </w:pPr>
      <w:bookmarkStart w:id="24" w:name="_Toc269034572"/>
      <w:bookmarkStart w:id="25" w:name="_Toc269035791"/>
      <w:r w:rsidRPr="003A4BA8">
        <w:rPr>
          <w:rFonts w:cs="Arial"/>
        </w:rPr>
        <w:t>Descrição das Estimativas</w:t>
      </w:r>
      <w:bookmarkEnd w:id="24"/>
      <w:bookmarkEnd w:id="25"/>
    </w:p>
    <w:p w14:paraId="33F9E2A0" w14:textId="77777777" w:rsidR="00E76071" w:rsidRPr="003A4BA8" w:rsidRDefault="00E76071" w:rsidP="00096A4A">
      <w:pPr>
        <w:spacing w:line="288" w:lineRule="auto"/>
        <w:rPr>
          <w:rFonts w:cs="Arial"/>
        </w:rPr>
      </w:pPr>
    </w:p>
    <w:p w14:paraId="1477D2EB" w14:textId="6B76024F" w:rsidR="00096A4A" w:rsidRDefault="00096A4A" w:rsidP="00096A4A">
      <w:pPr>
        <w:pStyle w:val="infoblue"/>
        <w:ind w:left="0"/>
        <w:jc w:val="center"/>
        <w:rPr>
          <w:rFonts w:ascii="Arial" w:hAnsi="Arial" w:cs="Arial"/>
          <w:i w:val="0"/>
          <w:iCs w:val="0"/>
          <w:color w:val="00B050"/>
          <w:sz w:val="22"/>
          <w:szCs w:val="22"/>
        </w:rPr>
      </w:pPr>
    </w:p>
    <w:p w14:paraId="13F096CB" w14:textId="77777777" w:rsidR="0054463F" w:rsidRDefault="0054463F" w:rsidP="00096A4A">
      <w:pPr>
        <w:pStyle w:val="infoblue"/>
        <w:ind w:left="0"/>
        <w:jc w:val="center"/>
        <w:rPr>
          <w:rFonts w:ascii="Arial" w:hAnsi="Arial" w:cs="Arial"/>
          <w:i w:val="0"/>
          <w:iCs w:val="0"/>
          <w:color w:val="00B050"/>
          <w:sz w:val="22"/>
          <w:szCs w:val="22"/>
        </w:rPr>
      </w:pPr>
    </w:p>
    <w:p w14:paraId="0FD59548" w14:textId="4999FE5B" w:rsidR="0054463F" w:rsidRDefault="0054463F" w:rsidP="00096A4A">
      <w:pPr>
        <w:pStyle w:val="infoblue"/>
        <w:ind w:left="0"/>
        <w:jc w:val="center"/>
        <w:rPr>
          <w:rFonts w:ascii="Arial" w:hAnsi="Arial" w:cs="Arial"/>
          <w:i w:val="0"/>
          <w:iCs w:val="0"/>
          <w:color w:val="00B050"/>
          <w:sz w:val="22"/>
          <w:szCs w:val="22"/>
        </w:rPr>
      </w:pPr>
      <w:r>
        <w:rPr>
          <w:rFonts w:ascii="Arial" w:hAnsi="Arial" w:cs="Arial"/>
          <w:i w:val="0"/>
          <w:iCs w:val="0"/>
          <w:noProof/>
          <w:color w:val="00B050"/>
          <w:sz w:val="22"/>
          <w:szCs w:val="22"/>
        </w:rPr>
        <w:drawing>
          <wp:inline distT="0" distB="0" distL="0" distR="0" wp14:anchorId="33BFB45D" wp14:editId="608622AB">
            <wp:extent cx="6119495" cy="65233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F2C2" w14:textId="77777777" w:rsidR="0054463F" w:rsidRDefault="0054463F" w:rsidP="00096A4A">
      <w:pPr>
        <w:pStyle w:val="infoblue"/>
        <w:ind w:left="0"/>
        <w:jc w:val="center"/>
        <w:rPr>
          <w:rFonts w:ascii="Arial" w:hAnsi="Arial" w:cs="Arial"/>
          <w:i w:val="0"/>
          <w:iCs w:val="0"/>
          <w:color w:val="00B050"/>
          <w:sz w:val="22"/>
          <w:szCs w:val="22"/>
        </w:rPr>
      </w:pPr>
    </w:p>
    <w:p w14:paraId="6129C0E2" w14:textId="4BAC52BE" w:rsidR="0054463F" w:rsidRPr="003A4BA8" w:rsidRDefault="0054463F" w:rsidP="00096A4A">
      <w:pPr>
        <w:pStyle w:val="infoblue"/>
        <w:ind w:left="0"/>
        <w:jc w:val="center"/>
        <w:rPr>
          <w:rFonts w:ascii="Arial" w:hAnsi="Arial" w:cs="Arial"/>
          <w:i w:val="0"/>
          <w:iCs w:val="0"/>
          <w:color w:val="00B050"/>
          <w:sz w:val="22"/>
          <w:szCs w:val="22"/>
        </w:rPr>
      </w:pPr>
      <w:r>
        <w:rPr>
          <w:rFonts w:ascii="Arial" w:hAnsi="Arial" w:cs="Arial"/>
          <w:i w:val="0"/>
          <w:iCs w:val="0"/>
          <w:noProof/>
          <w:color w:val="00B050"/>
          <w:sz w:val="22"/>
          <w:szCs w:val="22"/>
        </w:rPr>
        <w:lastRenderedPageBreak/>
        <w:drawing>
          <wp:inline distT="0" distB="0" distL="0" distR="0" wp14:anchorId="2CEF1931" wp14:editId="644A1AC0">
            <wp:extent cx="6119495" cy="6781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8B31" w14:textId="1122DFC7" w:rsidR="003854C7" w:rsidRDefault="003854C7" w:rsidP="00096A4A">
      <w:pPr>
        <w:pStyle w:val="infoblue"/>
        <w:jc w:val="center"/>
        <w:rPr>
          <w:rFonts w:ascii="Arial" w:hAnsi="Arial" w:cs="Arial"/>
          <w:i w:val="0"/>
          <w:iCs w:val="0"/>
          <w:color w:val="00B050"/>
          <w:sz w:val="22"/>
          <w:szCs w:val="22"/>
        </w:rPr>
      </w:pPr>
      <w:r w:rsidRPr="003854C7">
        <w:rPr>
          <w:rFonts w:ascii="Arial" w:hAnsi="Arial" w:cs="Arial"/>
          <w:i w:val="0"/>
          <w:iCs w:val="0"/>
          <w:color w:val="auto"/>
          <w:sz w:val="22"/>
          <w:szCs w:val="22"/>
        </w:rPr>
        <w:t>Link para o cronograma:</w:t>
      </w:r>
      <w:r>
        <w:rPr>
          <w:rFonts w:ascii="Arial" w:hAnsi="Arial" w:cs="Arial"/>
          <w:i w:val="0"/>
          <w:iCs w:val="0"/>
          <w:color w:val="00B050"/>
          <w:sz w:val="22"/>
          <w:szCs w:val="22"/>
        </w:rPr>
        <w:t xml:space="preserve"> </w:t>
      </w:r>
      <w:hyperlink r:id="rId13" w:history="1">
        <w:r w:rsidRPr="003854C7">
          <w:rPr>
            <w:rStyle w:val="Hyperlink"/>
            <w:rFonts w:ascii="Arial" w:hAnsi="Arial" w:cs="Arial"/>
            <w:i w:val="0"/>
            <w:iCs w:val="0"/>
            <w:sz w:val="22"/>
            <w:szCs w:val="22"/>
          </w:rPr>
          <w:t>clique aqui</w:t>
        </w:r>
      </w:hyperlink>
    </w:p>
    <w:p w14:paraId="208C4225" w14:textId="01EF7E48" w:rsidR="00571318" w:rsidRPr="003854C7" w:rsidRDefault="00096A4A" w:rsidP="003854C7">
      <w:pPr>
        <w:pStyle w:val="infoblue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3854C7">
        <w:rPr>
          <w:rFonts w:ascii="Arial" w:hAnsi="Arial" w:cs="Arial"/>
          <w:i w:val="0"/>
          <w:iCs w:val="0"/>
          <w:color w:val="auto"/>
          <w:sz w:val="22"/>
          <w:szCs w:val="22"/>
        </w:rPr>
        <w:t>Figura 1 – Cronograma do projeto inicial</w:t>
      </w:r>
      <w:r w:rsidR="0054463F" w:rsidRPr="003854C7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/ estimativa de tempo</w:t>
      </w:r>
    </w:p>
    <w:p w14:paraId="3FD24D99" w14:textId="003A927E" w:rsidR="00096A4A" w:rsidRPr="003A4BA8" w:rsidRDefault="003854C7" w:rsidP="0054463F">
      <w:pPr>
        <w:pStyle w:val="Ttulo1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88" w:lineRule="auto"/>
        <w:jc w:val="center"/>
        <w:rPr>
          <w:rFonts w:cs="Arial"/>
          <w:b w:val="0"/>
          <w:color w:val="00B050"/>
          <w:sz w:val="22"/>
        </w:rPr>
      </w:pPr>
      <w:r>
        <w:rPr>
          <w:rFonts w:cs="Arial"/>
          <w:b w:val="0"/>
          <w:noProof/>
          <w:color w:val="00B050"/>
          <w:sz w:val="22"/>
        </w:rPr>
        <w:lastRenderedPageBreak/>
        <w:drawing>
          <wp:inline distT="0" distB="0" distL="0" distR="0" wp14:anchorId="6212A637" wp14:editId="242AE27A">
            <wp:extent cx="6701931" cy="412672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ilhaTarefasDa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460" cy="412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594B" w14:textId="037C879F" w:rsidR="003854C7" w:rsidRDefault="003854C7" w:rsidP="00096A4A">
      <w:pPr>
        <w:pStyle w:val="infoblue"/>
        <w:jc w:val="center"/>
        <w:rPr>
          <w:rFonts w:ascii="Arial" w:hAnsi="Arial" w:cs="Arial"/>
          <w:i w:val="0"/>
          <w:iCs w:val="0"/>
          <w:color w:val="00B050"/>
          <w:sz w:val="22"/>
          <w:szCs w:val="22"/>
        </w:rPr>
      </w:pPr>
      <w:r w:rsidRPr="003854C7">
        <w:rPr>
          <w:rFonts w:ascii="Arial" w:hAnsi="Arial" w:cs="Arial"/>
          <w:i w:val="0"/>
          <w:iCs w:val="0"/>
          <w:color w:val="auto"/>
          <w:sz w:val="22"/>
          <w:szCs w:val="22"/>
        </w:rPr>
        <w:t>Link para planilha:</w:t>
      </w:r>
      <w:r>
        <w:rPr>
          <w:rFonts w:ascii="Arial" w:hAnsi="Arial" w:cs="Arial"/>
          <w:i w:val="0"/>
          <w:iCs w:val="0"/>
          <w:color w:val="00B050"/>
          <w:sz w:val="22"/>
          <w:szCs w:val="22"/>
        </w:rPr>
        <w:t xml:space="preserve"> </w:t>
      </w:r>
      <w:hyperlink r:id="rId15" w:anchor="gid=0" w:history="1">
        <w:r w:rsidRPr="003854C7">
          <w:rPr>
            <w:rStyle w:val="Hyperlink"/>
            <w:rFonts w:ascii="Arial" w:hAnsi="Arial" w:cs="Arial"/>
            <w:i w:val="0"/>
            <w:iCs w:val="0"/>
            <w:sz w:val="22"/>
            <w:szCs w:val="22"/>
          </w:rPr>
          <w:t>clique aqui</w:t>
        </w:r>
      </w:hyperlink>
    </w:p>
    <w:p w14:paraId="01F7BD5A" w14:textId="77777777" w:rsidR="00096A4A" w:rsidRPr="003854C7" w:rsidRDefault="00571318" w:rsidP="00096A4A">
      <w:pPr>
        <w:pStyle w:val="infoblue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3854C7">
        <w:rPr>
          <w:rFonts w:ascii="Arial" w:hAnsi="Arial" w:cs="Arial"/>
          <w:i w:val="0"/>
          <w:iCs w:val="0"/>
          <w:color w:val="auto"/>
          <w:sz w:val="22"/>
          <w:szCs w:val="22"/>
        </w:rPr>
        <w:t>Figura 2 – Alocação de Pessoas e</w:t>
      </w:r>
      <w:r w:rsidR="00096A4A" w:rsidRPr="003854C7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Tarefas</w:t>
      </w:r>
    </w:p>
    <w:p w14:paraId="1827E636" w14:textId="77777777" w:rsidR="0086592E" w:rsidRPr="003A4BA8" w:rsidRDefault="0086592E" w:rsidP="00096A4A">
      <w:pPr>
        <w:pStyle w:val="infoblue"/>
        <w:jc w:val="center"/>
        <w:rPr>
          <w:rFonts w:ascii="Arial" w:hAnsi="Arial" w:cs="Arial"/>
          <w:i w:val="0"/>
          <w:iCs w:val="0"/>
          <w:color w:val="00B050"/>
          <w:sz w:val="22"/>
          <w:szCs w:val="22"/>
        </w:rPr>
      </w:pPr>
    </w:p>
    <w:p w14:paraId="4DB76828" w14:textId="77777777" w:rsidR="00571318" w:rsidRPr="003A4BA8" w:rsidRDefault="00571318" w:rsidP="00865178">
      <w:pPr>
        <w:pStyle w:val="Ttulo3"/>
        <w:numPr>
          <w:ilvl w:val="2"/>
          <w:numId w:val="34"/>
        </w:numPr>
        <w:pBdr>
          <w:top w:val="single" w:sz="4" w:space="0" w:color="auto"/>
        </w:pBdr>
        <w:rPr>
          <w:rFonts w:cs="Arial"/>
        </w:rPr>
      </w:pPr>
      <w:bookmarkStart w:id="26" w:name="_Toc269034573"/>
      <w:bookmarkStart w:id="27" w:name="_Toc269035792"/>
      <w:r w:rsidRPr="003A4BA8">
        <w:rPr>
          <w:rFonts w:cs="Arial"/>
        </w:rPr>
        <w:t>Análise das Estimativas</w:t>
      </w:r>
      <w:bookmarkEnd w:id="26"/>
      <w:bookmarkEnd w:id="27"/>
    </w:p>
    <w:p w14:paraId="10239C67" w14:textId="77777777" w:rsidR="00571318" w:rsidRPr="003A4BA8" w:rsidRDefault="00571318" w:rsidP="00571318">
      <w:pPr>
        <w:spacing w:line="288" w:lineRule="auto"/>
        <w:rPr>
          <w:rFonts w:cs="Arial"/>
        </w:rPr>
      </w:pPr>
    </w:p>
    <w:p w14:paraId="4133D50A" w14:textId="77777777" w:rsidR="00096A4A" w:rsidRPr="003A4BA8" w:rsidRDefault="00096A4A" w:rsidP="00571318">
      <w:pPr>
        <w:spacing w:line="288" w:lineRule="auto"/>
        <w:rPr>
          <w:rFonts w:cs="Arial"/>
        </w:rPr>
      </w:pPr>
      <w:r w:rsidRPr="003A4BA8">
        <w:rPr>
          <w:rFonts w:cs="Arial"/>
        </w:rPr>
        <w:t>Mostre e compare as duas estimativas realizadas durante o projeto com o valor real. Qual foi o percentual de acerto? Subestimou alguma atividade? Faça um gráfico no Excel comparando as 9 atividades. Justifique a mudança.</w:t>
      </w:r>
      <w:bookmarkStart w:id="28" w:name="_Toc75107161"/>
      <w:r w:rsidRPr="003A4BA8">
        <w:rPr>
          <w:rFonts w:cs="Arial"/>
        </w:rPr>
        <w:t xml:space="preserve"> O que vocês farão nos próximos projetos para evitar alguns dos problemas encontrados?</w:t>
      </w:r>
    </w:p>
    <w:p w14:paraId="7C80AE41" w14:textId="77777777" w:rsidR="00571318" w:rsidRPr="003A4BA8" w:rsidRDefault="00571318" w:rsidP="00571318">
      <w:pPr>
        <w:spacing w:line="288" w:lineRule="auto"/>
        <w:rPr>
          <w:rFonts w:cs="Arial"/>
        </w:rPr>
      </w:pPr>
    </w:p>
    <w:p w14:paraId="6FA9FAB5" w14:textId="77777777" w:rsidR="00571318" w:rsidRPr="003A4BA8" w:rsidRDefault="00571318" w:rsidP="00571318">
      <w:pPr>
        <w:spacing w:line="288" w:lineRule="auto"/>
        <w:rPr>
          <w:rFonts w:cs="Arial"/>
        </w:rPr>
      </w:pPr>
    </w:p>
    <w:p w14:paraId="6703DEC6" w14:textId="77777777" w:rsidR="00E05631" w:rsidRPr="003A4BA8" w:rsidRDefault="00603BF8" w:rsidP="00865178">
      <w:pPr>
        <w:pStyle w:val="Ttulo2"/>
        <w:numPr>
          <w:ilvl w:val="1"/>
          <w:numId w:val="34"/>
        </w:numPr>
        <w:rPr>
          <w:rFonts w:cs="Arial"/>
        </w:rPr>
      </w:pPr>
      <w:bookmarkStart w:id="29" w:name="_Toc269034574"/>
      <w:bookmarkStart w:id="30" w:name="_Toc269035793"/>
      <w:bookmarkEnd w:id="28"/>
      <w:r w:rsidRPr="003A4BA8">
        <w:rPr>
          <w:rFonts w:cs="Arial"/>
        </w:rPr>
        <w:t>Gerência do</w:t>
      </w:r>
      <w:r w:rsidR="00E05631" w:rsidRPr="003A4BA8">
        <w:rPr>
          <w:rFonts w:cs="Arial"/>
        </w:rPr>
        <w:t xml:space="preserve"> Custo</w:t>
      </w:r>
      <w:bookmarkEnd w:id="29"/>
      <w:bookmarkEnd w:id="30"/>
    </w:p>
    <w:p w14:paraId="1A8636DC" w14:textId="77777777" w:rsidR="00883217" w:rsidRPr="003A4BA8" w:rsidRDefault="00883217" w:rsidP="00883217">
      <w:pPr>
        <w:pStyle w:val="PargrafodaLista"/>
        <w:ind w:left="360"/>
        <w:rPr>
          <w:rFonts w:cs="Arial"/>
          <w:b/>
        </w:rPr>
      </w:pPr>
    </w:p>
    <w:p w14:paraId="29F3631A" w14:textId="77777777" w:rsidR="00883217" w:rsidRPr="003A4BA8" w:rsidRDefault="00883217" w:rsidP="00883217">
      <w:pPr>
        <w:pStyle w:val="PargrafodaLista"/>
        <w:ind w:left="360"/>
        <w:rPr>
          <w:rFonts w:cs="Arial"/>
          <w:b/>
        </w:rPr>
      </w:pPr>
      <w:r w:rsidRPr="003A4BA8">
        <w:rPr>
          <w:rFonts w:cs="Arial"/>
          <w:b/>
        </w:rPr>
        <w:t>Artefatos:</w:t>
      </w:r>
    </w:p>
    <w:p w14:paraId="792D935D" w14:textId="77777777" w:rsidR="00577A5D" w:rsidRDefault="00577A5D" w:rsidP="00865178">
      <w:pPr>
        <w:numPr>
          <w:ilvl w:val="0"/>
          <w:numId w:val="13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color w:val="000000"/>
        </w:rPr>
        <w:t>Utilizar as técnicas de estimativas de custo apresentadas em sala de aula (pelo menos a baseada em caso de uso)</w:t>
      </w:r>
    </w:p>
    <w:p w14:paraId="647B5C75" w14:textId="77777777" w:rsidR="0086592E" w:rsidRPr="0086592E" w:rsidRDefault="0086592E" w:rsidP="0086592E">
      <w:pPr>
        <w:numPr>
          <w:ilvl w:val="1"/>
          <w:numId w:val="13"/>
        </w:numPr>
        <w:spacing w:before="100" w:beforeAutospacing="1" w:after="100" w:afterAutospacing="1"/>
        <w:jc w:val="left"/>
        <w:textAlignment w:val="baseline"/>
        <w:rPr>
          <w:rFonts w:cs="Arial"/>
          <w:b/>
          <w:bCs/>
          <w:color w:val="000000"/>
        </w:rPr>
      </w:pPr>
      <w:r w:rsidRPr="0086592E">
        <w:rPr>
          <w:rFonts w:cs="Arial"/>
          <w:color w:val="000000"/>
        </w:rPr>
        <w:t xml:space="preserve">Adicionar </w:t>
      </w:r>
      <w:hyperlink r:id="rId16" w:history="1">
        <w:proofErr w:type="spellStart"/>
        <w:r w:rsidRPr="00BB6C14">
          <w:rPr>
            <w:rStyle w:val="Hyperlink"/>
            <w:rFonts w:cs="Arial"/>
          </w:rPr>
          <w:t>template</w:t>
        </w:r>
        <w:proofErr w:type="spellEnd"/>
      </w:hyperlink>
      <w:r>
        <w:rPr>
          <w:rFonts w:cs="Arial"/>
          <w:color w:val="000000"/>
        </w:rPr>
        <w:t xml:space="preserve"> </w:t>
      </w:r>
      <w:r w:rsidRPr="0086592E">
        <w:rPr>
          <w:rFonts w:cs="Arial"/>
          <w:color w:val="000000"/>
        </w:rPr>
        <w:t xml:space="preserve">da estimativa </w:t>
      </w:r>
    </w:p>
    <w:p w14:paraId="6B96D024" w14:textId="77777777" w:rsidR="00577A5D" w:rsidRPr="003A4BA8" w:rsidRDefault="00577A5D" w:rsidP="00865178">
      <w:pPr>
        <w:numPr>
          <w:ilvl w:val="0"/>
          <w:numId w:val="13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</w:rPr>
      </w:pPr>
      <w:r w:rsidRPr="0086592E">
        <w:rPr>
          <w:rFonts w:cs="Arial"/>
          <w:b/>
          <w:bCs/>
          <w:color w:val="000000"/>
        </w:rPr>
        <w:t>Ferramenta</w:t>
      </w:r>
      <w:r w:rsidRPr="0086592E">
        <w:rPr>
          <w:rFonts w:cs="Arial"/>
          <w:color w:val="000000"/>
        </w:rPr>
        <w:t>:</w:t>
      </w:r>
    </w:p>
    <w:p w14:paraId="13BBD48A" w14:textId="77777777" w:rsidR="00577A5D" w:rsidRPr="003A4BA8" w:rsidRDefault="00577A5D" w:rsidP="00865178">
      <w:pPr>
        <w:numPr>
          <w:ilvl w:val="1"/>
          <w:numId w:val="13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color w:val="000000"/>
        </w:rPr>
        <w:t>Relatório do Word</w:t>
      </w:r>
    </w:p>
    <w:p w14:paraId="27D5757F" w14:textId="77777777" w:rsidR="00577A5D" w:rsidRPr="003A4BA8" w:rsidRDefault="00577A5D" w:rsidP="00865178">
      <w:pPr>
        <w:numPr>
          <w:ilvl w:val="1"/>
          <w:numId w:val="13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color w:val="000000"/>
        </w:rPr>
        <w:t>Planilha do Excel</w:t>
      </w:r>
    </w:p>
    <w:p w14:paraId="430947ED" w14:textId="77777777" w:rsidR="00577A5D" w:rsidRPr="003A4BA8" w:rsidRDefault="00577A5D" w:rsidP="00577A5D">
      <w:pPr>
        <w:spacing w:before="0" w:after="0"/>
        <w:jc w:val="left"/>
        <w:rPr>
          <w:rFonts w:cs="Arial"/>
        </w:rPr>
      </w:pPr>
      <w:r w:rsidRPr="003A4BA8">
        <w:rPr>
          <w:rFonts w:cs="Arial"/>
        </w:rPr>
        <w:lastRenderedPageBreak/>
        <w:t> </w:t>
      </w:r>
    </w:p>
    <w:p w14:paraId="5619312E" w14:textId="77777777" w:rsidR="00096A4A" w:rsidRPr="003A4BA8" w:rsidRDefault="00096A4A" w:rsidP="00096A4A">
      <w:pPr>
        <w:spacing w:line="288" w:lineRule="auto"/>
        <w:rPr>
          <w:rFonts w:cs="Arial"/>
        </w:rPr>
      </w:pPr>
      <w:r w:rsidRPr="003A4BA8">
        <w:rPr>
          <w:rFonts w:cs="Arial"/>
        </w:rPr>
        <w:t>Façam a análise de custo com a planilha no site (técnica baseada em casos de uso – justifiquem as escolhas). Estimem também o custo de hardware e lucro. Ver slide da aula.</w:t>
      </w:r>
    </w:p>
    <w:p w14:paraId="1F8082A3" w14:textId="77777777" w:rsidR="00096A4A" w:rsidRPr="003A4BA8" w:rsidRDefault="00096A4A" w:rsidP="00096A4A">
      <w:pPr>
        <w:spacing w:line="288" w:lineRule="auto"/>
        <w:rPr>
          <w:rFonts w:cs="Arial"/>
          <w:color w:val="0000FF"/>
        </w:rPr>
      </w:pPr>
    </w:p>
    <w:p w14:paraId="20206149" w14:textId="77777777" w:rsidR="00096A4A" w:rsidRPr="003A4BA8" w:rsidRDefault="00096A4A" w:rsidP="007C4A3A">
      <w:pPr>
        <w:pStyle w:val="PargrafodaLista"/>
        <w:widowControl w:val="0"/>
        <w:numPr>
          <w:ilvl w:val="0"/>
          <w:numId w:val="10"/>
        </w:numPr>
        <w:suppressAutoHyphens/>
        <w:spacing w:before="0" w:after="0" w:line="288" w:lineRule="auto"/>
        <w:rPr>
          <w:rFonts w:cs="Arial"/>
        </w:rPr>
      </w:pPr>
      <w:r w:rsidRPr="003A4BA8">
        <w:rPr>
          <w:rFonts w:cs="Arial"/>
        </w:rPr>
        <w:t>Custo</w:t>
      </w:r>
      <w:r w:rsidRPr="003A4BA8">
        <w:rPr>
          <w:rFonts w:cs="Arial"/>
        </w:rPr>
        <w:tab/>
      </w:r>
    </w:p>
    <w:p w14:paraId="1540FE98" w14:textId="77777777" w:rsidR="00096A4A" w:rsidRPr="003A4BA8" w:rsidRDefault="00096A4A" w:rsidP="007C4A3A">
      <w:pPr>
        <w:pStyle w:val="PargrafodaLista"/>
        <w:widowControl w:val="0"/>
        <w:numPr>
          <w:ilvl w:val="1"/>
          <w:numId w:val="10"/>
        </w:numPr>
        <w:suppressAutoHyphens/>
        <w:spacing w:before="0" w:after="0" w:line="288" w:lineRule="auto"/>
        <w:rPr>
          <w:rFonts w:cs="Arial"/>
        </w:rPr>
      </w:pPr>
      <w:r w:rsidRPr="003A4BA8">
        <w:rPr>
          <w:rFonts w:cs="Arial"/>
        </w:rPr>
        <w:t>Pessoal</w:t>
      </w:r>
    </w:p>
    <w:p w14:paraId="7973D539" w14:textId="77777777" w:rsidR="00096A4A" w:rsidRPr="003A4BA8" w:rsidRDefault="00096A4A" w:rsidP="007C4A3A">
      <w:pPr>
        <w:pStyle w:val="PargrafodaLista"/>
        <w:widowControl w:val="0"/>
        <w:numPr>
          <w:ilvl w:val="2"/>
          <w:numId w:val="10"/>
        </w:numPr>
        <w:suppressAutoHyphens/>
        <w:spacing w:before="0" w:after="0" w:line="288" w:lineRule="auto"/>
        <w:rPr>
          <w:rFonts w:cs="Arial"/>
        </w:rPr>
      </w:pPr>
      <w:r w:rsidRPr="003A4BA8">
        <w:rPr>
          <w:rFonts w:cs="Arial"/>
        </w:rPr>
        <w:t>(2000*3 pessoas + 5000 gerente)*10 meses = 110000 reais</w:t>
      </w:r>
    </w:p>
    <w:p w14:paraId="6BC7DAE6" w14:textId="77777777" w:rsidR="00096A4A" w:rsidRPr="003A4BA8" w:rsidRDefault="00096A4A" w:rsidP="007C4A3A">
      <w:pPr>
        <w:pStyle w:val="PargrafodaLista"/>
        <w:widowControl w:val="0"/>
        <w:numPr>
          <w:ilvl w:val="1"/>
          <w:numId w:val="10"/>
        </w:numPr>
        <w:suppressAutoHyphens/>
        <w:spacing w:before="0" w:after="0" w:line="288" w:lineRule="auto"/>
        <w:rPr>
          <w:rFonts w:cs="Arial"/>
        </w:rPr>
      </w:pPr>
      <w:r w:rsidRPr="003A4BA8">
        <w:rPr>
          <w:rFonts w:cs="Arial"/>
        </w:rPr>
        <w:t>Equipamento (</w:t>
      </w:r>
      <w:proofErr w:type="spellStart"/>
      <w:r w:rsidRPr="003A4BA8">
        <w:rPr>
          <w:rFonts w:cs="Arial"/>
        </w:rPr>
        <w:t>software+hardware</w:t>
      </w:r>
      <w:proofErr w:type="spellEnd"/>
      <w:r w:rsidRPr="003A4BA8">
        <w:rPr>
          <w:rFonts w:cs="Arial"/>
        </w:rPr>
        <w:t xml:space="preserve">) </w:t>
      </w:r>
    </w:p>
    <w:p w14:paraId="6D2598AC" w14:textId="77777777" w:rsidR="00096A4A" w:rsidRPr="003A4BA8" w:rsidRDefault="00096A4A" w:rsidP="007C4A3A">
      <w:pPr>
        <w:pStyle w:val="PargrafodaLista"/>
        <w:widowControl w:val="0"/>
        <w:numPr>
          <w:ilvl w:val="2"/>
          <w:numId w:val="10"/>
        </w:numPr>
        <w:suppressAutoHyphens/>
        <w:spacing w:before="0" w:after="0" w:line="288" w:lineRule="auto"/>
        <w:rPr>
          <w:rFonts w:cs="Arial"/>
        </w:rPr>
      </w:pPr>
      <w:r w:rsidRPr="003A4BA8">
        <w:rPr>
          <w:rFonts w:cs="Arial"/>
        </w:rPr>
        <w:t>4 computadores (2000) + software (10000) = 18000 reais</w:t>
      </w:r>
    </w:p>
    <w:p w14:paraId="565EE6B5" w14:textId="77777777" w:rsidR="00096A4A" w:rsidRPr="003A4BA8" w:rsidRDefault="00096A4A" w:rsidP="007C4A3A">
      <w:pPr>
        <w:pStyle w:val="PargrafodaLista"/>
        <w:widowControl w:val="0"/>
        <w:numPr>
          <w:ilvl w:val="1"/>
          <w:numId w:val="10"/>
        </w:numPr>
        <w:suppressAutoHyphens/>
        <w:spacing w:before="0" w:after="0" w:line="288" w:lineRule="auto"/>
        <w:rPr>
          <w:rFonts w:cs="Arial"/>
        </w:rPr>
      </w:pPr>
      <w:r w:rsidRPr="003A4BA8">
        <w:rPr>
          <w:rFonts w:cs="Arial"/>
        </w:rPr>
        <w:t>Diversos (luz, água, aluguel, viagens)</w:t>
      </w:r>
    </w:p>
    <w:p w14:paraId="11C5A112" w14:textId="77777777" w:rsidR="00096A4A" w:rsidRPr="003A4BA8" w:rsidRDefault="00096A4A" w:rsidP="007C4A3A">
      <w:pPr>
        <w:pStyle w:val="PargrafodaLista"/>
        <w:widowControl w:val="0"/>
        <w:numPr>
          <w:ilvl w:val="2"/>
          <w:numId w:val="10"/>
        </w:numPr>
        <w:suppressAutoHyphens/>
        <w:spacing w:before="0" w:after="0" w:line="288" w:lineRule="auto"/>
        <w:rPr>
          <w:rFonts w:cs="Arial"/>
        </w:rPr>
      </w:pPr>
      <w:r w:rsidRPr="003A4BA8">
        <w:rPr>
          <w:rFonts w:cs="Arial"/>
        </w:rPr>
        <w:t>1000 reais/mês * 10 = 10000 reais</w:t>
      </w:r>
    </w:p>
    <w:p w14:paraId="65C0F7EB" w14:textId="77777777" w:rsidR="00096A4A" w:rsidRPr="003A4BA8" w:rsidRDefault="00096A4A" w:rsidP="007C4A3A">
      <w:pPr>
        <w:pStyle w:val="PargrafodaLista"/>
        <w:widowControl w:val="0"/>
        <w:numPr>
          <w:ilvl w:val="0"/>
          <w:numId w:val="10"/>
        </w:numPr>
        <w:suppressAutoHyphens/>
        <w:spacing w:before="0" w:after="0" w:line="288" w:lineRule="auto"/>
        <w:rPr>
          <w:rFonts w:cs="Arial"/>
        </w:rPr>
      </w:pPr>
      <w:r w:rsidRPr="003A4BA8">
        <w:rPr>
          <w:rFonts w:cs="Arial"/>
        </w:rPr>
        <w:t>Total = 110000 + 18000 + 10000 = 138000 reais</w:t>
      </w:r>
    </w:p>
    <w:p w14:paraId="36F3DE0B" w14:textId="77777777" w:rsidR="00096A4A" w:rsidRPr="003A4BA8" w:rsidRDefault="00096A4A" w:rsidP="007C4A3A">
      <w:pPr>
        <w:pStyle w:val="PargrafodaLista"/>
        <w:widowControl w:val="0"/>
        <w:numPr>
          <w:ilvl w:val="0"/>
          <w:numId w:val="10"/>
        </w:numPr>
        <w:suppressAutoHyphens/>
        <w:spacing w:before="0" w:after="0" w:line="288" w:lineRule="auto"/>
        <w:rPr>
          <w:rFonts w:cs="Arial"/>
        </w:rPr>
      </w:pPr>
      <w:r w:rsidRPr="003A4BA8">
        <w:rPr>
          <w:rFonts w:cs="Arial"/>
        </w:rPr>
        <w:t xml:space="preserve">Erro da estimativa = 20% em cima do total (inflação) </w:t>
      </w:r>
    </w:p>
    <w:p w14:paraId="449A2682" w14:textId="77777777" w:rsidR="00096A4A" w:rsidRPr="003A4BA8" w:rsidRDefault="00096A4A" w:rsidP="007C4A3A">
      <w:pPr>
        <w:pStyle w:val="PargrafodaLista"/>
        <w:widowControl w:val="0"/>
        <w:numPr>
          <w:ilvl w:val="0"/>
          <w:numId w:val="10"/>
        </w:numPr>
        <w:suppressAutoHyphens/>
        <w:spacing w:before="0" w:after="0" w:line="288" w:lineRule="auto"/>
        <w:rPr>
          <w:rFonts w:cs="Arial"/>
        </w:rPr>
      </w:pPr>
      <w:r w:rsidRPr="003A4BA8">
        <w:rPr>
          <w:rFonts w:cs="Arial"/>
        </w:rPr>
        <w:t>Lucro = 30% em cima do erro</w:t>
      </w:r>
    </w:p>
    <w:p w14:paraId="68C4333F" w14:textId="77777777" w:rsidR="00096A4A" w:rsidRPr="003A4BA8" w:rsidRDefault="00096A4A" w:rsidP="007C4A3A">
      <w:pPr>
        <w:pStyle w:val="PargrafodaLista"/>
        <w:widowControl w:val="0"/>
        <w:numPr>
          <w:ilvl w:val="0"/>
          <w:numId w:val="10"/>
        </w:numPr>
        <w:suppressAutoHyphens/>
        <w:spacing w:before="0" w:after="0" w:line="288" w:lineRule="auto"/>
        <w:rPr>
          <w:rFonts w:cs="Arial"/>
        </w:rPr>
      </w:pPr>
      <w:r w:rsidRPr="003A4BA8">
        <w:rPr>
          <w:rFonts w:cs="Arial"/>
        </w:rPr>
        <w:t>Custo total = 215280 reais</w:t>
      </w:r>
    </w:p>
    <w:p w14:paraId="49EEF8EA" w14:textId="77777777" w:rsidR="00096A4A" w:rsidRPr="003A4BA8" w:rsidRDefault="00096A4A" w:rsidP="00096A4A">
      <w:pPr>
        <w:ind w:left="720"/>
        <w:rPr>
          <w:rFonts w:cs="Arial"/>
        </w:rPr>
      </w:pPr>
    </w:p>
    <w:p w14:paraId="6FCFFA9A" w14:textId="77777777" w:rsidR="00E05631" w:rsidRPr="003A4BA8" w:rsidRDefault="00E05631" w:rsidP="00865178">
      <w:pPr>
        <w:pStyle w:val="Ttulo2"/>
        <w:numPr>
          <w:ilvl w:val="1"/>
          <w:numId w:val="34"/>
        </w:numPr>
        <w:rPr>
          <w:rFonts w:cs="Arial"/>
        </w:rPr>
      </w:pPr>
      <w:bookmarkStart w:id="31" w:name="_Toc269034575"/>
      <w:bookmarkStart w:id="32" w:name="_Toc269035794"/>
      <w:bookmarkStart w:id="33" w:name="_Toc447095916"/>
      <w:r w:rsidRPr="003A4BA8">
        <w:rPr>
          <w:rFonts w:cs="Arial"/>
        </w:rPr>
        <w:t>Gerência de Riscos</w:t>
      </w:r>
      <w:bookmarkEnd w:id="31"/>
      <w:bookmarkEnd w:id="32"/>
    </w:p>
    <w:p w14:paraId="18CDDEBC" w14:textId="77777777" w:rsidR="00ED689C" w:rsidRPr="003A4BA8" w:rsidRDefault="00ED689C" w:rsidP="00ED689C">
      <w:pPr>
        <w:pStyle w:val="PargrafodaLista"/>
        <w:ind w:left="360"/>
        <w:rPr>
          <w:rFonts w:cs="Arial"/>
        </w:rPr>
      </w:pPr>
    </w:p>
    <w:p w14:paraId="2CE67E48" w14:textId="77777777" w:rsidR="00577A5D" w:rsidRPr="003A4BA8" w:rsidRDefault="00ED689C" w:rsidP="00ED689C">
      <w:pPr>
        <w:pStyle w:val="PargrafodaLista"/>
        <w:ind w:left="360"/>
        <w:rPr>
          <w:rFonts w:cs="Arial"/>
          <w:b/>
        </w:rPr>
      </w:pPr>
      <w:r w:rsidRPr="003A4BA8">
        <w:rPr>
          <w:rFonts w:cs="Arial"/>
          <w:b/>
        </w:rPr>
        <w:t>Artefatos:</w:t>
      </w:r>
    </w:p>
    <w:p w14:paraId="21875B89" w14:textId="77777777" w:rsidR="00577A5D" w:rsidRPr="003A4BA8" w:rsidRDefault="00577A5D" w:rsidP="00865178">
      <w:pPr>
        <w:pStyle w:val="PargrafodaLista"/>
        <w:numPr>
          <w:ilvl w:val="0"/>
          <w:numId w:val="15"/>
        </w:numPr>
        <w:rPr>
          <w:rFonts w:cs="Arial"/>
        </w:rPr>
      </w:pPr>
      <w:r w:rsidRPr="003A4BA8">
        <w:rPr>
          <w:rFonts w:cs="Arial"/>
        </w:rPr>
        <w:t xml:space="preserve">Listar os riscos no início do projeto </w:t>
      </w:r>
      <w:r w:rsidRPr="003A4BA8">
        <w:rPr>
          <w:rFonts w:cs="Arial"/>
          <w:i/>
          <w:iCs/>
        </w:rPr>
        <w:t>(</w:t>
      </w:r>
      <w:proofErr w:type="spellStart"/>
      <w:r w:rsidRPr="003A4BA8">
        <w:rPr>
          <w:rFonts w:cs="Arial"/>
          <w:i/>
          <w:iCs/>
        </w:rPr>
        <w:t>Milestone</w:t>
      </w:r>
      <w:proofErr w:type="spellEnd"/>
      <w:r w:rsidRPr="003A4BA8">
        <w:rPr>
          <w:rFonts w:cs="Arial"/>
          <w:i/>
          <w:iCs/>
        </w:rPr>
        <w:t xml:space="preserve"> 1)</w:t>
      </w:r>
    </w:p>
    <w:p w14:paraId="60CF6644" w14:textId="77777777" w:rsidR="00577A5D" w:rsidRPr="003A4BA8" w:rsidRDefault="00577A5D" w:rsidP="00865178">
      <w:pPr>
        <w:pStyle w:val="PargrafodaLista"/>
        <w:numPr>
          <w:ilvl w:val="1"/>
          <w:numId w:val="15"/>
        </w:numPr>
        <w:rPr>
          <w:rFonts w:cs="Arial"/>
        </w:rPr>
      </w:pPr>
      <w:r w:rsidRPr="003A4BA8">
        <w:rPr>
          <w:rFonts w:cs="Arial"/>
          <w:u w:val="single"/>
        </w:rPr>
        <w:t>Métrica mínima</w:t>
      </w:r>
      <w:r w:rsidRPr="003A4BA8">
        <w:rPr>
          <w:rFonts w:cs="Arial"/>
        </w:rPr>
        <w:t>: 1 risco por pessoa</w:t>
      </w:r>
    </w:p>
    <w:p w14:paraId="0F933432" w14:textId="77777777" w:rsidR="00577A5D" w:rsidRPr="003A4BA8" w:rsidRDefault="00577A5D" w:rsidP="00865178">
      <w:pPr>
        <w:pStyle w:val="PargrafodaLista"/>
        <w:numPr>
          <w:ilvl w:val="0"/>
          <w:numId w:val="15"/>
        </w:numPr>
        <w:rPr>
          <w:rFonts w:cs="Arial"/>
        </w:rPr>
      </w:pPr>
      <w:r w:rsidRPr="003A4BA8">
        <w:rPr>
          <w:rFonts w:cs="Arial"/>
        </w:rPr>
        <w:t xml:space="preserve">Monitorá-los durante as fases do projeto e, no documento final, analisar cada risco, indicar algum que porventura surgiu e qual foi a reação da equipe, plano de </w:t>
      </w:r>
      <w:proofErr w:type="spellStart"/>
      <w:r w:rsidRPr="003A4BA8">
        <w:rPr>
          <w:rFonts w:cs="Arial"/>
        </w:rPr>
        <w:t>conteção</w:t>
      </w:r>
      <w:proofErr w:type="spellEnd"/>
      <w:r w:rsidRPr="003A4BA8">
        <w:rPr>
          <w:rFonts w:cs="Arial"/>
        </w:rPr>
        <w:t xml:space="preserve">, etc. </w:t>
      </w:r>
      <w:r w:rsidRPr="003A4BA8">
        <w:rPr>
          <w:rFonts w:cs="Arial"/>
          <w:i/>
          <w:iCs/>
        </w:rPr>
        <w:t>(Documento Final)</w:t>
      </w:r>
    </w:p>
    <w:p w14:paraId="1D460E73" w14:textId="77777777" w:rsidR="00577A5D" w:rsidRPr="003A4BA8" w:rsidRDefault="00577A5D" w:rsidP="00865178">
      <w:pPr>
        <w:pStyle w:val="PargrafodaLista"/>
        <w:numPr>
          <w:ilvl w:val="0"/>
          <w:numId w:val="15"/>
        </w:numPr>
        <w:spacing w:before="0" w:after="0" w:line="288" w:lineRule="auto"/>
        <w:jc w:val="left"/>
        <w:rPr>
          <w:rFonts w:cs="Arial"/>
        </w:rPr>
      </w:pPr>
      <w:r w:rsidRPr="003A4BA8">
        <w:rPr>
          <w:rFonts w:cs="Arial"/>
          <w:b/>
          <w:bCs/>
        </w:rPr>
        <w:t>Ferramenta</w:t>
      </w:r>
      <w:r w:rsidRPr="003A4BA8">
        <w:rPr>
          <w:rFonts w:cs="Arial"/>
        </w:rPr>
        <w:t>: Relatório no Word</w:t>
      </w:r>
    </w:p>
    <w:p w14:paraId="23A512AB" w14:textId="77777777" w:rsidR="00577A5D" w:rsidRPr="003A4BA8" w:rsidRDefault="00577A5D" w:rsidP="00096A4A">
      <w:pPr>
        <w:spacing w:line="288" w:lineRule="auto"/>
        <w:rPr>
          <w:rFonts w:cs="Arial"/>
          <w:color w:val="00B050"/>
        </w:rPr>
      </w:pPr>
    </w:p>
    <w:p w14:paraId="0EC9E924" w14:textId="77777777" w:rsidR="00E05631" w:rsidRPr="003A4BA8" w:rsidRDefault="00E05631" w:rsidP="00E05631">
      <w:pPr>
        <w:spacing w:line="288" w:lineRule="auto"/>
        <w:rPr>
          <w:rFonts w:cs="Arial"/>
        </w:rPr>
      </w:pPr>
      <w:r w:rsidRPr="003A4BA8">
        <w:rPr>
          <w:rFonts w:cs="Arial"/>
        </w:rPr>
        <w:t xml:space="preserve">Citem os riscos iniciais e </w:t>
      </w:r>
      <w:proofErr w:type="spellStart"/>
      <w:r w:rsidRPr="003A4BA8">
        <w:rPr>
          <w:rFonts w:cs="Arial"/>
        </w:rPr>
        <w:t>analisem-os</w:t>
      </w:r>
      <w:proofErr w:type="spellEnd"/>
      <w:r w:rsidRPr="003A4BA8">
        <w:rPr>
          <w:rFonts w:cs="Arial"/>
        </w:rPr>
        <w:t xml:space="preserve"> ao longo do projeto. Como cada risco inicial foi gerenciado? Surgiu algum risco fora do planejado inicialmente? Se sim, qual? O que vocês fizeram para lidar com isso (estratégia de gerenciamento dos riscos)? Descrevam como monitoram os riscos ao longo do projeto.</w:t>
      </w:r>
    </w:p>
    <w:p w14:paraId="7301B456" w14:textId="77777777" w:rsidR="00096A4A" w:rsidRPr="003A4BA8" w:rsidRDefault="00096A4A" w:rsidP="00096A4A">
      <w:pPr>
        <w:spacing w:line="288" w:lineRule="auto"/>
        <w:rPr>
          <w:rFonts w:cs="Arial"/>
          <w:color w:val="00B050"/>
        </w:rPr>
      </w:pPr>
      <w:r w:rsidRPr="003A4BA8">
        <w:rPr>
          <w:rFonts w:cs="Arial"/>
          <w:color w:val="00B050"/>
        </w:rPr>
        <w:t>Os riscos do projeto serão avaliados pelo menos uma vez em cada iteração e documentados nesta tabela. Os riscos de maior importância são listados primeiro na tabela. Como o projeto não terá muitas dificuldades de desenvolvimento, como m</w:t>
      </w:r>
      <w:r w:rsidR="00577A5D" w:rsidRPr="003A4BA8">
        <w:rPr>
          <w:rFonts w:cs="Arial"/>
          <w:color w:val="00B050"/>
        </w:rPr>
        <w:t xml:space="preserve">ostra o Estudo de Viabilidade, </w:t>
      </w:r>
      <w:r w:rsidRPr="003A4BA8">
        <w:rPr>
          <w:rFonts w:cs="Arial"/>
          <w:color w:val="00B050"/>
        </w:rPr>
        <w:t>os riscos detectados foram poucos.</w:t>
      </w:r>
    </w:p>
    <w:tbl>
      <w:tblPr>
        <w:tblW w:w="9473" w:type="dxa"/>
        <w:jc w:val="center"/>
        <w:tblInd w:w="-589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CellMar>
          <w:left w:w="15" w:type="dxa"/>
          <w:right w:w="15" w:type="dxa"/>
        </w:tblCellMar>
        <w:tblLook w:val="00A0" w:firstRow="1" w:lastRow="0" w:firstColumn="1" w:lastColumn="0" w:noHBand="0" w:noVBand="0"/>
      </w:tblPr>
      <w:tblGrid>
        <w:gridCol w:w="1966"/>
        <w:gridCol w:w="2315"/>
        <w:gridCol w:w="5192"/>
      </w:tblGrid>
      <w:tr w:rsidR="00096A4A" w:rsidRPr="003A4BA8" w14:paraId="3FC32122" w14:textId="77777777">
        <w:trPr>
          <w:jc w:val="center"/>
        </w:trPr>
        <w:tc>
          <w:tcPr>
            <w:tcW w:w="1966" w:type="dxa"/>
            <w:shd w:val="solid" w:color="000080" w:fill="FFFFFF"/>
          </w:tcPr>
          <w:p w14:paraId="2370322B" w14:textId="77777777" w:rsidR="00096A4A" w:rsidRPr="003A4BA8" w:rsidRDefault="00096A4A" w:rsidP="00A74D61">
            <w:pPr>
              <w:jc w:val="center"/>
              <w:rPr>
                <w:rFonts w:cs="Arial"/>
                <w:b/>
                <w:color w:val="FFFFFF"/>
                <w:szCs w:val="16"/>
              </w:rPr>
            </w:pPr>
            <w:r w:rsidRPr="003A4BA8">
              <w:rPr>
                <w:rStyle w:val="Forte"/>
                <w:rFonts w:cs="Arial"/>
                <w:color w:val="FFFFFF"/>
                <w:szCs w:val="16"/>
              </w:rPr>
              <w:t>Classificação do Risco</w:t>
            </w:r>
          </w:p>
        </w:tc>
        <w:tc>
          <w:tcPr>
            <w:tcW w:w="2315" w:type="dxa"/>
            <w:shd w:val="solid" w:color="000080" w:fill="FFFFFF"/>
          </w:tcPr>
          <w:p w14:paraId="224156E4" w14:textId="77777777" w:rsidR="00096A4A" w:rsidRPr="003A4BA8" w:rsidRDefault="00096A4A" w:rsidP="00A74D61">
            <w:pPr>
              <w:jc w:val="center"/>
              <w:rPr>
                <w:rFonts w:cs="Arial"/>
                <w:b/>
                <w:color w:val="FFFFFF"/>
                <w:szCs w:val="16"/>
              </w:rPr>
            </w:pPr>
            <w:r w:rsidRPr="003A4BA8">
              <w:rPr>
                <w:rFonts w:cs="Arial"/>
                <w:b/>
                <w:color w:val="FFFFFF"/>
                <w:szCs w:val="16"/>
              </w:rPr>
              <w:t>Impacto e Descrição do Risco</w:t>
            </w:r>
          </w:p>
        </w:tc>
        <w:tc>
          <w:tcPr>
            <w:tcW w:w="5192" w:type="dxa"/>
            <w:shd w:val="solid" w:color="000080" w:fill="FFFFFF"/>
          </w:tcPr>
          <w:p w14:paraId="3FAF364E" w14:textId="77777777" w:rsidR="00096A4A" w:rsidRPr="003A4BA8" w:rsidRDefault="00096A4A" w:rsidP="00A74D61">
            <w:pPr>
              <w:jc w:val="center"/>
              <w:rPr>
                <w:rFonts w:cs="Arial"/>
                <w:b/>
                <w:color w:val="FFFFFF"/>
                <w:szCs w:val="16"/>
              </w:rPr>
            </w:pPr>
            <w:r w:rsidRPr="003A4BA8">
              <w:rPr>
                <w:rFonts w:cs="Arial"/>
                <w:b/>
                <w:color w:val="FFFFFF"/>
                <w:szCs w:val="16"/>
              </w:rPr>
              <w:t>Estratégia de Diminuição e/ou Plano de Contingência</w:t>
            </w:r>
          </w:p>
        </w:tc>
      </w:tr>
      <w:tr w:rsidR="00096A4A" w:rsidRPr="003A4BA8" w14:paraId="18E321C1" w14:textId="77777777">
        <w:trPr>
          <w:jc w:val="center"/>
        </w:trPr>
        <w:tc>
          <w:tcPr>
            <w:tcW w:w="1966" w:type="dxa"/>
            <w:shd w:val="clear" w:color="auto" w:fill="auto"/>
          </w:tcPr>
          <w:p w14:paraId="3BDAE42D" w14:textId="77777777" w:rsidR="00096A4A" w:rsidRPr="003A4BA8" w:rsidRDefault="00096A4A" w:rsidP="00577A5D">
            <w:pPr>
              <w:jc w:val="center"/>
              <w:rPr>
                <w:rFonts w:cs="Arial"/>
                <w:color w:val="00B050"/>
                <w:sz w:val="20"/>
                <w:szCs w:val="16"/>
              </w:rPr>
            </w:pPr>
            <w:r w:rsidRPr="003A4BA8">
              <w:rPr>
                <w:rFonts w:cs="Arial"/>
                <w:color w:val="00B050"/>
                <w:sz w:val="20"/>
                <w:szCs w:val="16"/>
              </w:rPr>
              <w:t>Alto</w:t>
            </w:r>
          </w:p>
        </w:tc>
        <w:tc>
          <w:tcPr>
            <w:tcW w:w="2315" w:type="dxa"/>
            <w:shd w:val="clear" w:color="auto" w:fill="auto"/>
          </w:tcPr>
          <w:p w14:paraId="57706F7B" w14:textId="77777777" w:rsidR="00096A4A" w:rsidRPr="003A4BA8" w:rsidRDefault="00096A4A" w:rsidP="00577A5D">
            <w:pPr>
              <w:jc w:val="center"/>
              <w:rPr>
                <w:rFonts w:cs="Arial"/>
                <w:color w:val="00B050"/>
                <w:sz w:val="20"/>
                <w:szCs w:val="16"/>
              </w:rPr>
            </w:pPr>
            <w:r w:rsidRPr="003A4BA8">
              <w:rPr>
                <w:rFonts w:cs="Arial"/>
                <w:color w:val="00B050"/>
                <w:sz w:val="20"/>
                <w:szCs w:val="16"/>
              </w:rPr>
              <w:t>Integrante indisponível para realização de alguma tarefa</w:t>
            </w:r>
          </w:p>
        </w:tc>
        <w:tc>
          <w:tcPr>
            <w:tcW w:w="5192" w:type="dxa"/>
            <w:shd w:val="clear" w:color="auto" w:fill="auto"/>
          </w:tcPr>
          <w:p w14:paraId="0F71B96C" w14:textId="77777777" w:rsidR="00096A4A" w:rsidRPr="003A4BA8" w:rsidRDefault="00096A4A" w:rsidP="00577A5D">
            <w:pPr>
              <w:jc w:val="center"/>
              <w:rPr>
                <w:rFonts w:cs="Arial"/>
                <w:color w:val="00B050"/>
                <w:sz w:val="20"/>
                <w:szCs w:val="16"/>
              </w:rPr>
            </w:pPr>
            <w:r w:rsidRPr="003A4BA8">
              <w:rPr>
                <w:rFonts w:cs="Arial"/>
                <w:color w:val="00B050"/>
                <w:sz w:val="20"/>
                <w:szCs w:val="16"/>
              </w:rPr>
              <w:t>Procurar planejar ao máximo de antecedência para que isso não ocorra e fazer com que no mínimo dois integrantes da equipe dominem o desenvolvimento de uma determinada tarefa</w:t>
            </w:r>
          </w:p>
        </w:tc>
      </w:tr>
      <w:tr w:rsidR="00096A4A" w:rsidRPr="003A4BA8" w14:paraId="2A359FBB" w14:textId="77777777">
        <w:trPr>
          <w:jc w:val="center"/>
        </w:trPr>
        <w:tc>
          <w:tcPr>
            <w:tcW w:w="1966" w:type="dxa"/>
            <w:shd w:val="clear" w:color="auto" w:fill="auto"/>
          </w:tcPr>
          <w:p w14:paraId="5C92A175" w14:textId="77777777" w:rsidR="00096A4A" w:rsidRPr="003A4BA8" w:rsidRDefault="00096A4A" w:rsidP="00577A5D">
            <w:pPr>
              <w:jc w:val="center"/>
              <w:rPr>
                <w:rFonts w:cs="Arial"/>
                <w:color w:val="00B050"/>
                <w:sz w:val="20"/>
                <w:szCs w:val="16"/>
              </w:rPr>
            </w:pPr>
            <w:r w:rsidRPr="003A4BA8">
              <w:rPr>
                <w:rFonts w:cs="Arial"/>
                <w:color w:val="00B050"/>
                <w:sz w:val="20"/>
                <w:szCs w:val="16"/>
              </w:rPr>
              <w:t>Médio</w:t>
            </w:r>
          </w:p>
        </w:tc>
        <w:tc>
          <w:tcPr>
            <w:tcW w:w="2315" w:type="dxa"/>
            <w:shd w:val="clear" w:color="auto" w:fill="auto"/>
          </w:tcPr>
          <w:p w14:paraId="0048F620" w14:textId="77777777" w:rsidR="00096A4A" w:rsidRPr="003A4BA8" w:rsidRDefault="00096A4A" w:rsidP="00577A5D">
            <w:pPr>
              <w:jc w:val="center"/>
              <w:rPr>
                <w:rFonts w:cs="Arial"/>
                <w:color w:val="00B050"/>
                <w:sz w:val="20"/>
                <w:szCs w:val="16"/>
              </w:rPr>
            </w:pPr>
            <w:r w:rsidRPr="003A4BA8">
              <w:rPr>
                <w:rFonts w:cs="Arial"/>
                <w:color w:val="00B050"/>
                <w:sz w:val="20"/>
                <w:szCs w:val="16"/>
              </w:rPr>
              <w:t>Pouca experiência em Banco de Dados</w:t>
            </w:r>
          </w:p>
        </w:tc>
        <w:tc>
          <w:tcPr>
            <w:tcW w:w="5192" w:type="dxa"/>
            <w:shd w:val="clear" w:color="auto" w:fill="auto"/>
          </w:tcPr>
          <w:p w14:paraId="0A16DD54" w14:textId="77777777" w:rsidR="00096A4A" w:rsidRPr="003A4BA8" w:rsidRDefault="00096A4A" w:rsidP="00577A5D">
            <w:pPr>
              <w:pStyle w:val="NormalWeb"/>
              <w:widowControl w:val="0"/>
              <w:spacing w:before="0" w:after="0" w:line="240" w:lineRule="atLeast"/>
              <w:jc w:val="center"/>
              <w:rPr>
                <w:rFonts w:ascii="Arial" w:hAnsi="Arial" w:cs="Arial"/>
                <w:color w:val="00B050"/>
                <w:sz w:val="20"/>
                <w:szCs w:val="16"/>
                <w:lang w:val="pt-BR"/>
              </w:rPr>
            </w:pPr>
            <w:r w:rsidRPr="003A4BA8">
              <w:rPr>
                <w:rFonts w:ascii="Arial" w:hAnsi="Arial" w:cs="Arial"/>
                <w:color w:val="00B050"/>
                <w:sz w:val="20"/>
                <w:szCs w:val="16"/>
                <w:lang w:val="pt-BR"/>
              </w:rPr>
              <w:t>Treinar durante a disciplina de Gerenciamento de Dados e Informação</w:t>
            </w:r>
          </w:p>
        </w:tc>
      </w:tr>
      <w:tr w:rsidR="00096A4A" w:rsidRPr="003A4BA8" w14:paraId="705E8100" w14:textId="77777777">
        <w:trPr>
          <w:jc w:val="center"/>
        </w:trPr>
        <w:tc>
          <w:tcPr>
            <w:tcW w:w="1966" w:type="dxa"/>
            <w:shd w:val="clear" w:color="auto" w:fill="auto"/>
          </w:tcPr>
          <w:p w14:paraId="663DA456" w14:textId="77777777" w:rsidR="00096A4A" w:rsidRPr="003A4BA8" w:rsidRDefault="00096A4A" w:rsidP="00577A5D">
            <w:pPr>
              <w:jc w:val="center"/>
              <w:rPr>
                <w:rFonts w:cs="Arial"/>
                <w:color w:val="00B050"/>
                <w:sz w:val="20"/>
                <w:szCs w:val="16"/>
              </w:rPr>
            </w:pPr>
            <w:r w:rsidRPr="003A4BA8">
              <w:rPr>
                <w:rFonts w:cs="Arial"/>
                <w:color w:val="00B050"/>
                <w:sz w:val="20"/>
                <w:szCs w:val="16"/>
              </w:rPr>
              <w:t>Médio</w:t>
            </w:r>
          </w:p>
        </w:tc>
        <w:tc>
          <w:tcPr>
            <w:tcW w:w="2315" w:type="dxa"/>
            <w:shd w:val="clear" w:color="auto" w:fill="auto"/>
          </w:tcPr>
          <w:p w14:paraId="65D658E9" w14:textId="77777777" w:rsidR="00096A4A" w:rsidRPr="003A4BA8" w:rsidRDefault="00096A4A" w:rsidP="00577A5D">
            <w:pPr>
              <w:jc w:val="center"/>
              <w:rPr>
                <w:rFonts w:cs="Arial"/>
                <w:color w:val="00B050"/>
                <w:sz w:val="20"/>
                <w:szCs w:val="16"/>
              </w:rPr>
            </w:pPr>
            <w:r w:rsidRPr="003A4BA8">
              <w:rPr>
                <w:rFonts w:cs="Arial"/>
                <w:color w:val="00B050"/>
                <w:sz w:val="20"/>
                <w:szCs w:val="16"/>
              </w:rPr>
              <w:t xml:space="preserve">Tempo de desenvolvimento não </w:t>
            </w:r>
            <w:r w:rsidRPr="003A4BA8">
              <w:rPr>
                <w:rFonts w:cs="Arial"/>
                <w:color w:val="00B050"/>
                <w:sz w:val="20"/>
                <w:szCs w:val="16"/>
              </w:rPr>
              <w:lastRenderedPageBreak/>
              <w:t>ideal</w:t>
            </w:r>
          </w:p>
        </w:tc>
        <w:tc>
          <w:tcPr>
            <w:tcW w:w="5192" w:type="dxa"/>
            <w:shd w:val="clear" w:color="auto" w:fill="auto"/>
          </w:tcPr>
          <w:p w14:paraId="6B1DC6BF" w14:textId="77777777" w:rsidR="00096A4A" w:rsidRPr="003A4BA8" w:rsidRDefault="00096A4A" w:rsidP="00577A5D">
            <w:pPr>
              <w:jc w:val="center"/>
              <w:rPr>
                <w:rFonts w:cs="Arial"/>
                <w:color w:val="00B050"/>
                <w:sz w:val="20"/>
                <w:szCs w:val="16"/>
              </w:rPr>
            </w:pPr>
            <w:r w:rsidRPr="003A4BA8">
              <w:rPr>
                <w:rFonts w:cs="Arial"/>
                <w:color w:val="00B050"/>
                <w:sz w:val="20"/>
                <w:szCs w:val="16"/>
              </w:rPr>
              <w:lastRenderedPageBreak/>
              <w:t>Gerenciamento de cronograma e pontualidade</w:t>
            </w:r>
          </w:p>
        </w:tc>
      </w:tr>
      <w:tr w:rsidR="00096A4A" w:rsidRPr="003A4BA8" w14:paraId="26E5EBF3" w14:textId="77777777">
        <w:trPr>
          <w:jc w:val="center"/>
        </w:trPr>
        <w:tc>
          <w:tcPr>
            <w:tcW w:w="1966" w:type="dxa"/>
            <w:shd w:val="clear" w:color="auto" w:fill="auto"/>
          </w:tcPr>
          <w:p w14:paraId="7487C153" w14:textId="77777777" w:rsidR="00096A4A" w:rsidRPr="003A4BA8" w:rsidRDefault="00096A4A" w:rsidP="00577A5D">
            <w:pPr>
              <w:jc w:val="center"/>
              <w:rPr>
                <w:rFonts w:cs="Arial"/>
                <w:color w:val="00B050"/>
                <w:sz w:val="20"/>
                <w:szCs w:val="16"/>
              </w:rPr>
            </w:pPr>
            <w:r w:rsidRPr="003A4BA8">
              <w:rPr>
                <w:rFonts w:cs="Arial"/>
                <w:color w:val="00B050"/>
                <w:sz w:val="20"/>
                <w:szCs w:val="16"/>
              </w:rPr>
              <w:lastRenderedPageBreak/>
              <w:t>Médio</w:t>
            </w:r>
          </w:p>
        </w:tc>
        <w:tc>
          <w:tcPr>
            <w:tcW w:w="2315" w:type="dxa"/>
            <w:shd w:val="clear" w:color="auto" w:fill="auto"/>
          </w:tcPr>
          <w:p w14:paraId="171095C0" w14:textId="77777777" w:rsidR="00096A4A" w:rsidRPr="003A4BA8" w:rsidRDefault="00096A4A" w:rsidP="00577A5D">
            <w:pPr>
              <w:jc w:val="center"/>
              <w:rPr>
                <w:rFonts w:cs="Arial"/>
                <w:color w:val="00B050"/>
                <w:sz w:val="20"/>
                <w:szCs w:val="16"/>
              </w:rPr>
            </w:pPr>
            <w:r w:rsidRPr="003A4BA8">
              <w:rPr>
                <w:rFonts w:cs="Arial"/>
                <w:color w:val="00B050"/>
                <w:sz w:val="20"/>
                <w:szCs w:val="16"/>
              </w:rPr>
              <w:t>Dificuldade na manutenção de consistência</w:t>
            </w:r>
          </w:p>
        </w:tc>
        <w:tc>
          <w:tcPr>
            <w:tcW w:w="5192" w:type="dxa"/>
            <w:shd w:val="clear" w:color="auto" w:fill="auto"/>
          </w:tcPr>
          <w:p w14:paraId="724D9F51" w14:textId="77777777" w:rsidR="00096A4A" w:rsidRPr="003A4BA8" w:rsidRDefault="00096A4A" w:rsidP="00577A5D">
            <w:pPr>
              <w:jc w:val="center"/>
              <w:rPr>
                <w:rFonts w:cs="Arial"/>
                <w:color w:val="00B050"/>
                <w:sz w:val="20"/>
                <w:szCs w:val="16"/>
              </w:rPr>
            </w:pPr>
            <w:r w:rsidRPr="003A4BA8">
              <w:rPr>
                <w:rFonts w:cs="Arial"/>
                <w:color w:val="00B050"/>
                <w:sz w:val="20"/>
                <w:szCs w:val="16"/>
              </w:rPr>
              <w:t>Gerenciar Banco de Dados e realizar próxima tarefa quando anterior concluída</w:t>
            </w:r>
          </w:p>
        </w:tc>
      </w:tr>
      <w:tr w:rsidR="00096A4A" w:rsidRPr="003A4BA8" w14:paraId="7BA4BABD" w14:textId="77777777">
        <w:trPr>
          <w:jc w:val="center"/>
        </w:trPr>
        <w:tc>
          <w:tcPr>
            <w:tcW w:w="1966" w:type="dxa"/>
            <w:shd w:val="clear" w:color="auto" w:fill="auto"/>
          </w:tcPr>
          <w:p w14:paraId="5D999720" w14:textId="77777777" w:rsidR="00096A4A" w:rsidRPr="003A4BA8" w:rsidRDefault="00096A4A" w:rsidP="00577A5D">
            <w:pPr>
              <w:jc w:val="center"/>
              <w:rPr>
                <w:rFonts w:cs="Arial"/>
                <w:color w:val="00B050"/>
                <w:sz w:val="20"/>
                <w:szCs w:val="16"/>
              </w:rPr>
            </w:pPr>
            <w:r w:rsidRPr="003A4BA8">
              <w:rPr>
                <w:rFonts w:cs="Arial"/>
                <w:color w:val="00B050"/>
                <w:sz w:val="20"/>
                <w:szCs w:val="16"/>
              </w:rPr>
              <w:t>Médio</w:t>
            </w:r>
          </w:p>
        </w:tc>
        <w:tc>
          <w:tcPr>
            <w:tcW w:w="2315" w:type="dxa"/>
            <w:shd w:val="clear" w:color="auto" w:fill="auto"/>
          </w:tcPr>
          <w:p w14:paraId="68479C43" w14:textId="77777777" w:rsidR="00096A4A" w:rsidRPr="003A4BA8" w:rsidRDefault="00096A4A" w:rsidP="00577A5D">
            <w:pPr>
              <w:jc w:val="center"/>
              <w:rPr>
                <w:rFonts w:cs="Arial"/>
                <w:color w:val="00B050"/>
                <w:sz w:val="20"/>
                <w:szCs w:val="16"/>
              </w:rPr>
            </w:pPr>
            <w:r w:rsidRPr="003A4BA8">
              <w:rPr>
                <w:rFonts w:cs="Arial"/>
                <w:color w:val="00B050"/>
                <w:sz w:val="20"/>
                <w:szCs w:val="16"/>
              </w:rPr>
              <w:t>Complexidade de Interface gráfica</w:t>
            </w:r>
          </w:p>
        </w:tc>
        <w:tc>
          <w:tcPr>
            <w:tcW w:w="5192" w:type="dxa"/>
            <w:shd w:val="clear" w:color="auto" w:fill="auto"/>
          </w:tcPr>
          <w:p w14:paraId="1E4296ED" w14:textId="77777777" w:rsidR="00096A4A" w:rsidRPr="003A4BA8" w:rsidRDefault="00096A4A" w:rsidP="00577A5D">
            <w:pPr>
              <w:pStyle w:val="NormalWeb"/>
              <w:widowControl w:val="0"/>
              <w:spacing w:before="0" w:after="0" w:line="240" w:lineRule="atLeast"/>
              <w:jc w:val="center"/>
              <w:rPr>
                <w:rFonts w:ascii="Arial" w:hAnsi="Arial" w:cs="Arial"/>
                <w:color w:val="00B050"/>
                <w:sz w:val="20"/>
                <w:szCs w:val="16"/>
                <w:lang w:val="pt-BR"/>
              </w:rPr>
            </w:pPr>
            <w:r w:rsidRPr="003A4BA8">
              <w:rPr>
                <w:rFonts w:ascii="Arial" w:hAnsi="Arial" w:cs="Arial"/>
                <w:color w:val="00B050"/>
                <w:sz w:val="20"/>
                <w:szCs w:val="16"/>
                <w:lang w:val="pt-BR"/>
              </w:rPr>
              <w:t>Definir padrão e dividir para que cada integrante implemente uma parte da interface gráfica</w:t>
            </w:r>
          </w:p>
        </w:tc>
      </w:tr>
      <w:tr w:rsidR="00096A4A" w:rsidRPr="003A4BA8" w14:paraId="525E06EE" w14:textId="77777777">
        <w:trPr>
          <w:jc w:val="center"/>
        </w:trPr>
        <w:tc>
          <w:tcPr>
            <w:tcW w:w="1966" w:type="dxa"/>
            <w:shd w:val="clear" w:color="auto" w:fill="auto"/>
          </w:tcPr>
          <w:p w14:paraId="799CF126" w14:textId="77777777" w:rsidR="00096A4A" w:rsidRPr="003A4BA8" w:rsidRDefault="00096A4A" w:rsidP="00577A5D">
            <w:pPr>
              <w:jc w:val="center"/>
              <w:rPr>
                <w:rFonts w:cs="Arial"/>
                <w:color w:val="00B050"/>
                <w:sz w:val="20"/>
                <w:szCs w:val="16"/>
              </w:rPr>
            </w:pPr>
            <w:r w:rsidRPr="003A4BA8">
              <w:rPr>
                <w:rFonts w:cs="Arial"/>
                <w:color w:val="00B050"/>
                <w:sz w:val="20"/>
                <w:szCs w:val="16"/>
              </w:rPr>
              <w:t>Baixo</w:t>
            </w:r>
          </w:p>
        </w:tc>
        <w:tc>
          <w:tcPr>
            <w:tcW w:w="2315" w:type="dxa"/>
            <w:shd w:val="clear" w:color="auto" w:fill="auto"/>
          </w:tcPr>
          <w:p w14:paraId="14DC2ED3" w14:textId="77777777" w:rsidR="00096A4A" w:rsidRPr="003A4BA8" w:rsidRDefault="00096A4A" w:rsidP="00577A5D">
            <w:pPr>
              <w:jc w:val="center"/>
              <w:rPr>
                <w:rFonts w:cs="Arial"/>
                <w:color w:val="00B050"/>
                <w:sz w:val="20"/>
                <w:szCs w:val="16"/>
              </w:rPr>
            </w:pPr>
            <w:r w:rsidRPr="003A4BA8">
              <w:rPr>
                <w:rFonts w:cs="Arial"/>
                <w:color w:val="00B050"/>
                <w:sz w:val="20"/>
                <w:szCs w:val="16"/>
              </w:rPr>
              <w:t>Desenvolvimento em 3 níveis</w:t>
            </w:r>
          </w:p>
        </w:tc>
        <w:tc>
          <w:tcPr>
            <w:tcW w:w="5192" w:type="dxa"/>
            <w:shd w:val="clear" w:color="auto" w:fill="auto"/>
          </w:tcPr>
          <w:p w14:paraId="5DFD1D68" w14:textId="77777777" w:rsidR="00096A4A" w:rsidRPr="003A4BA8" w:rsidRDefault="00096A4A" w:rsidP="00577A5D">
            <w:pPr>
              <w:jc w:val="center"/>
              <w:rPr>
                <w:rFonts w:cs="Arial"/>
                <w:color w:val="00B050"/>
                <w:sz w:val="20"/>
                <w:szCs w:val="16"/>
              </w:rPr>
            </w:pPr>
            <w:r w:rsidRPr="003A4BA8">
              <w:rPr>
                <w:rFonts w:cs="Arial"/>
                <w:color w:val="00B050"/>
                <w:sz w:val="20"/>
                <w:szCs w:val="16"/>
              </w:rPr>
              <w:t>Modularização do sistema, para que cada parte funcione independente</w:t>
            </w:r>
          </w:p>
        </w:tc>
      </w:tr>
    </w:tbl>
    <w:bookmarkEnd w:id="33"/>
    <w:p w14:paraId="7C3CC4BB" w14:textId="77777777" w:rsidR="00096A4A" w:rsidRPr="003A4BA8" w:rsidRDefault="00096A4A" w:rsidP="00096A4A">
      <w:pPr>
        <w:jc w:val="center"/>
        <w:rPr>
          <w:rFonts w:cs="Arial"/>
          <w:color w:val="00B050"/>
        </w:rPr>
      </w:pPr>
      <w:r w:rsidRPr="003A4BA8">
        <w:rPr>
          <w:rFonts w:cs="Arial"/>
          <w:color w:val="00B050"/>
        </w:rPr>
        <w:t xml:space="preserve">Tabela 1. </w:t>
      </w:r>
      <w:proofErr w:type="spellStart"/>
      <w:r w:rsidRPr="003A4BA8">
        <w:rPr>
          <w:rFonts w:cs="Arial"/>
          <w:color w:val="00B050"/>
        </w:rPr>
        <w:t>Xxx</w:t>
      </w:r>
      <w:proofErr w:type="spellEnd"/>
    </w:p>
    <w:p w14:paraId="425425D5" w14:textId="77777777" w:rsidR="00E05631" w:rsidRPr="003A4BA8" w:rsidRDefault="00E05631" w:rsidP="00096A4A">
      <w:pPr>
        <w:spacing w:line="288" w:lineRule="auto"/>
        <w:rPr>
          <w:rFonts w:cs="Arial"/>
        </w:rPr>
      </w:pPr>
    </w:p>
    <w:p w14:paraId="313C256F" w14:textId="77777777" w:rsidR="00E05631" w:rsidRPr="003A4BA8" w:rsidRDefault="00E05631" w:rsidP="00865178">
      <w:pPr>
        <w:pStyle w:val="Ttulo2"/>
        <w:numPr>
          <w:ilvl w:val="1"/>
          <w:numId w:val="34"/>
        </w:numPr>
        <w:rPr>
          <w:rFonts w:cs="Arial"/>
        </w:rPr>
      </w:pPr>
      <w:bookmarkStart w:id="34" w:name="_Toc269034576"/>
      <w:bookmarkStart w:id="35" w:name="_Toc269035795"/>
      <w:r w:rsidRPr="003A4BA8">
        <w:rPr>
          <w:rFonts w:cs="Arial"/>
        </w:rPr>
        <w:t>Recursos do Projeto</w:t>
      </w:r>
      <w:bookmarkEnd w:id="34"/>
      <w:bookmarkEnd w:id="35"/>
    </w:p>
    <w:p w14:paraId="6B74F0FB" w14:textId="77777777" w:rsidR="00096A4A" w:rsidRPr="003A4BA8" w:rsidRDefault="00096A4A" w:rsidP="00096A4A">
      <w:pPr>
        <w:rPr>
          <w:rFonts w:cs="Arial"/>
        </w:rPr>
      </w:pPr>
    </w:p>
    <w:p w14:paraId="004DCF57" w14:textId="77777777" w:rsidR="00096A4A" w:rsidRPr="003A4BA8" w:rsidRDefault="00096A4A" w:rsidP="00096A4A">
      <w:pPr>
        <w:pStyle w:val="infoblue"/>
        <w:ind w:left="0"/>
        <w:jc w:val="both"/>
        <w:rPr>
          <w:rFonts w:ascii="Arial" w:hAnsi="Arial" w:cs="Arial"/>
          <w:i w:val="0"/>
          <w:color w:val="00B050"/>
        </w:rPr>
      </w:pPr>
      <w:r w:rsidRPr="003A4BA8">
        <w:rPr>
          <w:rFonts w:ascii="Arial" w:hAnsi="Arial" w:cs="Arial"/>
          <w:i w:val="0"/>
          <w:color w:val="00B050"/>
        </w:rPr>
        <w:t>Abaixo estão listados os recursos de hardware e software a serem utilizados no projeto.</w:t>
      </w:r>
    </w:p>
    <w:p w14:paraId="4417DD59" w14:textId="77777777" w:rsidR="00096A4A" w:rsidRPr="003A4BA8" w:rsidRDefault="00096A4A" w:rsidP="00096A4A">
      <w:pPr>
        <w:pStyle w:val="infoblue"/>
        <w:ind w:left="0"/>
        <w:jc w:val="both"/>
        <w:rPr>
          <w:rFonts w:ascii="Arial" w:hAnsi="Arial" w:cs="Arial"/>
          <w:b/>
          <w:i w:val="0"/>
          <w:color w:val="00B050"/>
        </w:rPr>
      </w:pPr>
      <w:r w:rsidRPr="003A4BA8">
        <w:rPr>
          <w:rFonts w:ascii="Arial" w:hAnsi="Arial" w:cs="Arial"/>
          <w:b/>
          <w:i w:val="0"/>
          <w:color w:val="00B050"/>
        </w:rPr>
        <w:t>Pessoas</w:t>
      </w:r>
    </w:p>
    <w:p w14:paraId="629387A2" w14:textId="77777777" w:rsidR="00096A4A" w:rsidRPr="003A4BA8" w:rsidRDefault="00096A4A" w:rsidP="007C4A3A">
      <w:pPr>
        <w:pStyle w:val="infoblue"/>
        <w:numPr>
          <w:ilvl w:val="0"/>
          <w:numId w:val="8"/>
        </w:numPr>
        <w:autoSpaceDE w:val="0"/>
        <w:autoSpaceDN w:val="0"/>
        <w:jc w:val="both"/>
        <w:rPr>
          <w:rFonts w:ascii="Arial" w:hAnsi="Arial" w:cs="Arial"/>
          <w:b/>
          <w:i w:val="0"/>
          <w:color w:val="00B050"/>
        </w:rPr>
      </w:pPr>
      <w:r w:rsidRPr="003A4BA8">
        <w:rPr>
          <w:rFonts w:ascii="Arial" w:hAnsi="Arial" w:cs="Arial"/>
          <w:i w:val="0"/>
          <w:color w:val="00B050"/>
        </w:rPr>
        <w:t>...</w:t>
      </w:r>
    </w:p>
    <w:p w14:paraId="50C73415" w14:textId="77777777" w:rsidR="00096A4A" w:rsidRPr="003A4BA8" w:rsidRDefault="00096A4A" w:rsidP="00096A4A">
      <w:pPr>
        <w:pStyle w:val="infoblue"/>
        <w:ind w:left="0"/>
        <w:jc w:val="both"/>
        <w:rPr>
          <w:rFonts w:ascii="Arial" w:hAnsi="Arial" w:cs="Arial"/>
          <w:b/>
          <w:i w:val="0"/>
          <w:color w:val="00B050"/>
        </w:rPr>
      </w:pPr>
      <w:r w:rsidRPr="003A4BA8">
        <w:rPr>
          <w:rFonts w:ascii="Arial" w:hAnsi="Arial" w:cs="Arial"/>
          <w:b/>
          <w:i w:val="0"/>
          <w:color w:val="00B050"/>
        </w:rPr>
        <w:t>Recursos de Hardware:</w:t>
      </w:r>
    </w:p>
    <w:p w14:paraId="0525E87E" w14:textId="77777777" w:rsidR="00096A4A" w:rsidRPr="003A4BA8" w:rsidRDefault="00096A4A" w:rsidP="007C4A3A">
      <w:pPr>
        <w:pStyle w:val="infoblue"/>
        <w:numPr>
          <w:ilvl w:val="0"/>
          <w:numId w:val="8"/>
        </w:numPr>
        <w:autoSpaceDE w:val="0"/>
        <w:autoSpaceDN w:val="0"/>
        <w:jc w:val="both"/>
        <w:rPr>
          <w:rFonts w:ascii="Arial" w:hAnsi="Arial" w:cs="Arial"/>
          <w:i w:val="0"/>
          <w:color w:val="00B050"/>
        </w:rPr>
      </w:pPr>
      <w:r w:rsidRPr="003A4BA8">
        <w:rPr>
          <w:rFonts w:ascii="Arial" w:hAnsi="Arial" w:cs="Arial"/>
          <w:i w:val="0"/>
          <w:color w:val="00B050"/>
        </w:rPr>
        <w:t>Computadores do DSC – configuração variável dependendo de cada laboratório;</w:t>
      </w:r>
    </w:p>
    <w:p w14:paraId="1A54DB9A" w14:textId="77777777" w:rsidR="00096A4A" w:rsidRPr="003A4BA8" w:rsidRDefault="00096A4A" w:rsidP="007C4A3A">
      <w:pPr>
        <w:pStyle w:val="infoblue"/>
        <w:numPr>
          <w:ilvl w:val="0"/>
          <w:numId w:val="8"/>
        </w:numPr>
        <w:autoSpaceDE w:val="0"/>
        <w:autoSpaceDN w:val="0"/>
        <w:jc w:val="both"/>
        <w:rPr>
          <w:rFonts w:ascii="Arial" w:hAnsi="Arial" w:cs="Arial"/>
          <w:i w:val="0"/>
          <w:color w:val="00B050"/>
        </w:rPr>
      </w:pPr>
      <w:r w:rsidRPr="003A4BA8">
        <w:rPr>
          <w:rFonts w:ascii="Arial" w:hAnsi="Arial" w:cs="Arial"/>
          <w:i w:val="0"/>
          <w:color w:val="00B050"/>
        </w:rPr>
        <w:t>Computadores pessoais de cada integrante.</w:t>
      </w:r>
    </w:p>
    <w:p w14:paraId="447974C4" w14:textId="77777777" w:rsidR="00096A4A" w:rsidRPr="003A4BA8" w:rsidRDefault="00096A4A" w:rsidP="00096A4A">
      <w:pPr>
        <w:pStyle w:val="infoblue"/>
        <w:ind w:left="0"/>
        <w:jc w:val="both"/>
        <w:rPr>
          <w:rFonts w:ascii="Arial" w:hAnsi="Arial" w:cs="Arial"/>
          <w:b/>
          <w:i w:val="0"/>
          <w:color w:val="00B050"/>
        </w:rPr>
      </w:pPr>
      <w:r w:rsidRPr="003A4BA8">
        <w:rPr>
          <w:rFonts w:ascii="Arial" w:hAnsi="Arial" w:cs="Arial"/>
          <w:b/>
          <w:i w:val="0"/>
          <w:color w:val="00B050"/>
        </w:rPr>
        <w:t>Recursos de Software:</w:t>
      </w:r>
    </w:p>
    <w:p w14:paraId="02816A89" w14:textId="77777777" w:rsidR="00096A4A" w:rsidRPr="003A4BA8" w:rsidRDefault="00096A4A" w:rsidP="007C4A3A">
      <w:pPr>
        <w:pStyle w:val="infoblue"/>
        <w:numPr>
          <w:ilvl w:val="0"/>
          <w:numId w:val="9"/>
        </w:numPr>
        <w:autoSpaceDE w:val="0"/>
        <w:autoSpaceDN w:val="0"/>
        <w:jc w:val="both"/>
        <w:rPr>
          <w:rFonts w:ascii="Arial" w:hAnsi="Arial" w:cs="Arial"/>
          <w:i w:val="0"/>
          <w:color w:val="00B050"/>
        </w:rPr>
      </w:pPr>
      <w:r w:rsidRPr="003A4BA8">
        <w:rPr>
          <w:rFonts w:ascii="Arial" w:hAnsi="Arial" w:cs="Arial"/>
          <w:i w:val="0"/>
          <w:color w:val="00B050"/>
        </w:rPr>
        <w:t>Eclipse 3.1 – Utilizado para programar o projeto em Java</w:t>
      </w:r>
    </w:p>
    <w:p w14:paraId="39E0A964" w14:textId="77777777" w:rsidR="00096A4A" w:rsidRPr="003A4BA8" w:rsidRDefault="00096A4A" w:rsidP="007C4A3A">
      <w:pPr>
        <w:pStyle w:val="infoblue"/>
        <w:numPr>
          <w:ilvl w:val="0"/>
          <w:numId w:val="9"/>
        </w:numPr>
        <w:autoSpaceDE w:val="0"/>
        <w:autoSpaceDN w:val="0"/>
        <w:jc w:val="both"/>
        <w:rPr>
          <w:rFonts w:ascii="Arial" w:hAnsi="Arial" w:cs="Arial"/>
          <w:i w:val="0"/>
          <w:color w:val="00B050"/>
        </w:rPr>
      </w:pPr>
      <w:r w:rsidRPr="003A4BA8">
        <w:rPr>
          <w:rFonts w:ascii="Arial" w:hAnsi="Arial" w:cs="Arial"/>
          <w:i w:val="0"/>
          <w:color w:val="00B050"/>
        </w:rPr>
        <w:t xml:space="preserve">Microsoft Word 2003 e </w:t>
      </w:r>
      <w:proofErr w:type="spellStart"/>
      <w:r w:rsidRPr="003A4BA8">
        <w:rPr>
          <w:rFonts w:ascii="Arial" w:hAnsi="Arial" w:cs="Arial"/>
          <w:i w:val="0"/>
          <w:color w:val="00B050"/>
        </w:rPr>
        <w:t>plugin</w:t>
      </w:r>
      <w:proofErr w:type="spellEnd"/>
      <w:r w:rsidRPr="003A4BA8">
        <w:rPr>
          <w:rFonts w:ascii="Arial" w:hAnsi="Arial" w:cs="Arial"/>
          <w:i w:val="0"/>
          <w:color w:val="00B050"/>
        </w:rPr>
        <w:t xml:space="preserve"> </w:t>
      </w:r>
      <w:proofErr w:type="spellStart"/>
      <w:r w:rsidRPr="003A4BA8">
        <w:rPr>
          <w:rFonts w:ascii="Arial" w:hAnsi="Arial" w:cs="Arial"/>
          <w:i w:val="0"/>
          <w:color w:val="00B050"/>
        </w:rPr>
        <w:t>pdf</w:t>
      </w:r>
      <w:proofErr w:type="spellEnd"/>
      <w:r w:rsidRPr="003A4BA8">
        <w:rPr>
          <w:rFonts w:ascii="Arial" w:hAnsi="Arial" w:cs="Arial"/>
          <w:i w:val="0"/>
          <w:color w:val="00B050"/>
        </w:rPr>
        <w:t>: elaboração e melhor leitura dos relatórios</w:t>
      </w:r>
    </w:p>
    <w:p w14:paraId="7ACF2DD4" w14:textId="77777777" w:rsidR="00096A4A" w:rsidRPr="003A4BA8" w:rsidRDefault="00096A4A" w:rsidP="007C4A3A">
      <w:pPr>
        <w:pStyle w:val="infoblue"/>
        <w:numPr>
          <w:ilvl w:val="0"/>
          <w:numId w:val="9"/>
        </w:numPr>
        <w:autoSpaceDE w:val="0"/>
        <w:autoSpaceDN w:val="0"/>
        <w:jc w:val="both"/>
        <w:rPr>
          <w:rFonts w:ascii="Arial" w:hAnsi="Arial" w:cs="Arial"/>
          <w:i w:val="0"/>
          <w:color w:val="00B050"/>
        </w:rPr>
      </w:pPr>
      <w:proofErr w:type="spellStart"/>
      <w:r w:rsidRPr="003A4BA8">
        <w:rPr>
          <w:rFonts w:ascii="Arial" w:hAnsi="Arial" w:cs="Arial"/>
          <w:i w:val="0"/>
          <w:color w:val="00B050"/>
        </w:rPr>
        <w:t>Rational</w:t>
      </w:r>
      <w:proofErr w:type="spellEnd"/>
      <w:r w:rsidRPr="003A4BA8">
        <w:rPr>
          <w:rFonts w:ascii="Arial" w:hAnsi="Arial" w:cs="Arial"/>
          <w:i w:val="0"/>
          <w:color w:val="00B050"/>
        </w:rPr>
        <w:t xml:space="preserve"> Rose – modelar o projeto em UML</w:t>
      </w:r>
    </w:p>
    <w:p w14:paraId="791E2050" w14:textId="77777777" w:rsidR="00096A4A" w:rsidRPr="003A4BA8" w:rsidRDefault="00096A4A" w:rsidP="007C4A3A">
      <w:pPr>
        <w:pStyle w:val="infoblue"/>
        <w:numPr>
          <w:ilvl w:val="0"/>
          <w:numId w:val="9"/>
        </w:numPr>
        <w:autoSpaceDE w:val="0"/>
        <w:autoSpaceDN w:val="0"/>
        <w:jc w:val="both"/>
        <w:rPr>
          <w:rFonts w:ascii="Arial" w:hAnsi="Arial" w:cs="Arial"/>
          <w:i w:val="0"/>
          <w:color w:val="00B050"/>
        </w:rPr>
      </w:pPr>
      <w:proofErr w:type="spellStart"/>
      <w:r w:rsidRPr="003A4BA8">
        <w:rPr>
          <w:rFonts w:ascii="Arial" w:hAnsi="Arial" w:cs="Arial"/>
          <w:i w:val="0"/>
          <w:color w:val="00B050"/>
        </w:rPr>
        <w:t>JUnit</w:t>
      </w:r>
      <w:proofErr w:type="spellEnd"/>
      <w:r w:rsidRPr="003A4BA8">
        <w:rPr>
          <w:rFonts w:ascii="Arial" w:hAnsi="Arial" w:cs="Arial"/>
          <w:i w:val="0"/>
          <w:color w:val="00B050"/>
        </w:rPr>
        <w:t xml:space="preserve"> – framework para testes de casos de uso, em Java</w:t>
      </w:r>
    </w:p>
    <w:p w14:paraId="13CA9879" w14:textId="77777777" w:rsidR="00096A4A" w:rsidRPr="003A4BA8" w:rsidRDefault="00096A4A" w:rsidP="007C4A3A">
      <w:pPr>
        <w:pStyle w:val="infoblue"/>
        <w:numPr>
          <w:ilvl w:val="0"/>
          <w:numId w:val="9"/>
        </w:numPr>
        <w:autoSpaceDE w:val="0"/>
        <w:autoSpaceDN w:val="0"/>
        <w:jc w:val="both"/>
        <w:rPr>
          <w:rFonts w:ascii="Arial" w:hAnsi="Arial" w:cs="Arial"/>
          <w:i w:val="0"/>
          <w:color w:val="00B050"/>
        </w:rPr>
      </w:pPr>
      <w:r w:rsidRPr="003A4BA8">
        <w:rPr>
          <w:rFonts w:ascii="Arial" w:hAnsi="Arial" w:cs="Arial"/>
          <w:i w:val="0"/>
          <w:color w:val="00B050"/>
        </w:rPr>
        <w:t>Oracle 10g – Versão do SGBD a ser utilizado para guardar os dados do SICLIM.</w:t>
      </w:r>
    </w:p>
    <w:p w14:paraId="5E4813BA" w14:textId="77777777" w:rsidR="00096A4A" w:rsidRPr="003A4BA8" w:rsidRDefault="00096A4A" w:rsidP="007C4A3A">
      <w:pPr>
        <w:pStyle w:val="infoblue"/>
        <w:numPr>
          <w:ilvl w:val="0"/>
          <w:numId w:val="9"/>
        </w:numPr>
        <w:autoSpaceDE w:val="0"/>
        <w:autoSpaceDN w:val="0"/>
        <w:jc w:val="both"/>
        <w:rPr>
          <w:rFonts w:ascii="Arial" w:hAnsi="Arial" w:cs="Arial"/>
          <w:i w:val="0"/>
          <w:color w:val="00B050"/>
        </w:rPr>
      </w:pPr>
      <w:r w:rsidRPr="003A4BA8">
        <w:rPr>
          <w:rFonts w:ascii="Arial" w:hAnsi="Arial" w:cs="Arial"/>
          <w:i w:val="0"/>
          <w:color w:val="00B050"/>
        </w:rPr>
        <w:t>CVS: controle de versão para melhor gerenciamento do projeto</w:t>
      </w:r>
    </w:p>
    <w:p w14:paraId="0E29A223" w14:textId="77777777" w:rsidR="00EB7DBE" w:rsidRPr="003A4BA8" w:rsidRDefault="00EB7DBE" w:rsidP="00EB7DBE">
      <w:pPr>
        <w:pStyle w:val="infoblue"/>
        <w:autoSpaceDE w:val="0"/>
        <w:autoSpaceDN w:val="0"/>
        <w:jc w:val="both"/>
        <w:rPr>
          <w:rFonts w:ascii="Arial" w:hAnsi="Arial" w:cs="Arial"/>
          <w:i w:val="0"/>
          <w:color w:val="auto"/>
        </w:rPr>
      </w:pPr>
    </w:p>
    <w:p w14:paraId="6E3DCAD7" w14:textId="77777777" w:rsidR="00D26CFC" w:rsidRPr="003A4BA8" w:rsidRDefault="00EB7DBE" w:rsidP="00096A4A">
      <w:pPr>
        <w:pStyle w:val="infoblue"/>
        <w:autoSpaceDE w:val="0"/>
        <w:autoSpaceDN w:val="0"/>
        <w:ind w:left="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3A4BA8">
        <w:rPr>
          <w:rFonts w:ascii="Arial" w:hAnsi="Arial" w:cs="Arial"/>
          <w:i w:val="0"/>
          <w:color w:val="auto"/>
          <w:sz w:val="22"/>
          <w:szCs w:val="22"/>
        </w:rPr>
        <w:t>Houve</w:t>
      </w:r>
      <w:r w:rsidR="00D26CFC" w:rsidRPr="003A4BA8">
        <w:rPr>
          <w:rFonts w:ascii="Arial" w:hAnsi="Arial" w:cs="Arial"/>
          <w:i w:val="0"/>
          <w:color w:val="auto"/>
          <w:sz w:val="22"/>
          <w:szCs w:val="22"/>
        </w:rPr>
        <w:t xml:space="preserve"> custo na aquisição de algum software e hardware?</w:t>
      </w:r>
      <w:r w:rsidRPr="003A4BA8">
        <w:rPr>
          <w:rFonts w:ascii="Arial" w:hAnsi="Arial" w:cs="Arial"/>
          <w:i w:val="0"/>
          <w:color w:val="auto"/>
          <w:sz w:val="22"/>
          <w:szCs w:val="22"/>
        </w:rPr>
        <w:t xml:space="preserve"> Comentem.</w:t>
      </w:r>
    </w:p>
    <w:p w14:paraId="539B87CD" w14:textId="77777777" w:rsidR="00CF7DD6" w:rsidRPr="003A4BA8" w:rsidRDefault="00CF7DD6" w:rsidP="00096A4A">
      <w:pPr>
        <w:pStyle w:val="infoblue"/>
        <w:autoSpaceDE w:val="0"/>
        <w:autoSpaceDN w:val="0"/>
        <w:ind w:left="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14:paraId="10B59A51" w14:textId="77777777" w:rsidR="00CF7DD6" w:rsidRPr="003A4BA8" w:rsidRDefault="00CF7DD6" w:rsidP="00096A4A">
      <w:pPr>
        <w:pStyle w:val="infoblue"/>
        <w:autoSpaceDE w:val="0"/>
        <w:autoSpaceDN w:val="0"/>
        <w:ind w:left="0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14:paraId="21EDDCE9" w14:textId="77777777" w:rsidR="00D26CFC" w:rsidRPr="003A4BA8" w:rsidRDefault="00195B5E" w:rsidP="00D26CFC">
      <w:pPr>
        <w:pStyle w:val="Ttulo1"/>
        <w:numPr>
          <w:ilvl w:val="0"/>
          <w:numId w:val="0"/>
        </w:numPr>
        <w:spacing w:line="288" w:lineRule="auto"/>
        <w:rPr>
          <w:rFonts w:cs="Arial"/>
          <w:b w:val="0"/>
          <w:sz w:val="26"/>
          <w:szCs w:val="26"/>
        </w:rPr>
      </w:pPr>
      <w:bookmarkStart w:id="36" w:name="_Toc269034577"/>
      <w:bookmarkStart w:id="37" w:name="_Toc269035796"/>
      <w:r w:rsidRPr="003A4BA8">
        <w:rPr>
          <w:rFonts w:cs="Arial"/>
          <w:sz w:val="26"/>
          <w:szCs w:val="26"/>
        </w:rPr>
        <w:t>3</w:t>
      </w:r>
      <w:r w:rsidR="00D26CFC" w:rsidRPr="003A4BA8">
        <w:rPr>
          <w:rFonts w:cs="Arial"/>
          <w:sz w:val="26"/>
          <w:szCs w:val="26"/>
        </w:rPr>
        <w:t>. Processo</w:t>
      </w:r>
      <w:bookmarkEnd w:id="36"/>
      <w:bookmarkEnd w:id="37"/>
    </w:p>
    <w:p w14:paraId="3D40950F" w14:textId="77777777" w:rsidR="00D26CFC" w:rsidRPr="003A4BA8" w:rsidRDefault="00D26CFC" w:rsidP="009B44EB">
      <w:pPr>
        <w:spacing w:before="0" w:after="0"/>
        <w:ind w:firstLine="360"/>
        <w:jc w:val="left"/>
        <w:textAlignment w:val="baseline"/>
        <w:rPr>
          <w:rFonts w:cs="Arial"/>
          <w:b/>
          <w:color w:val="000000"/>
        </w:rPr>
      </w:pPr>
      <w:r w:rsidRPr="003A4BA8">
        <w:rPr>
          <w:rFonts w:cs="Arial"/>
          <w:b/>
          <w:color w:val="000000"/>
        </w:rPr>
        <w:t>Artefatos:</w:t>
      </w:r>
    </w:p>
    <w:p w14:paraId="71A3460D" w14:textId="77777777" w:rsidR="00D26CFC" w:rsidRPr="003A4BA8" w:rsidRDefault="00D26CFC" w:rsidP="00865178">
      <w:pPr>
        <w:numPr>
          <w:ilvl w:val="0"/>
          <w:numId w:val="16"/>
        </w:numPr>
        <w:spacing w:before="0" w:after="0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color w:val="000000"/>
        </w:rPr>
        <w:t>Discorrer sobre o processo utilizado no projeto (</w:t>
      </w:r>
      <w:proofErr w:type="spellStart"/>
      <w:r w:rsidRPr="003A4BA8">
        <w:rPr>
          <w:rFonts w:cs="Arial"/>
          <w:i/>
          <w:iCs/>
          <w:color w:val="000000"/>
        </w:rPr>
        <w:t>Milestone</w:t>
      </w:r>
      <w:proofErr w:type="spellEnd"/>
      <w:r w:rsidRPr="003A4BA8">
        <w:rPr>
          <w:rFonts w:cs="Arial"/>
          <w:i/>
          <w:iCs/>
          <w:color w:val="000000"/>
        </w:rPr>
        <w:t xml:space="preserve"> 1</w:t>
      </w:r>
      <w:r w:rsidRPr="003A4BA8">
        <w:rPr>
          <w:rFonts w:cs="Arial"/>
          <w:color w:val="000000"/>
        </w:rPr>
        <w:t>)</w:t>
      </w:r>
    </w:p>
    <w:p w14:paraId="1FC34641" w14:textId="77777777" w:rsidR="00D26CFC" w:rsidRPr="003A4BA8" w:rsidRDefault="00D26CFC" w:rsidP="00865178">
      <w:pPr>
        <w:numPr>
          <w:ilvl w:val="1"/>
          <w:numId w:val="17"/>
        </w:numPr>
        <w:spacing w:before="0" w:after="0"/>
        <w:ind w:left="1440" w:hanging="360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color w:val="000000"/>
          <w:u w:val="single"/>
        </w:rPr>
        <w:t>Métrica:</w:t>
      </w:r>
      <w:r w:rsidRPr="003A4BA8">
        <w:rPr>
          <w:rFonts w:cs="Arial"/>
          <w:color w:val="000000"/>
        </w:rPr>
        <w:t xml:space="preserve"> no máximo uma página</w:t>
      </w:r>
    </w:p>
    <w:p w14:paraId="216AE3E3" w14:textId="77777777" w:rsidR="00D26CFC" w:rsidRPr="003A4BA8" w:rsidRDefault="00D26CFC" w:rsidP="00865178">
      <w:pPr>
        <w:numPr>
          <w:ilvl w:val="0"/>
          <w:numId w:val="18"/>
        </w:numPr>
        <w:spacing w:before="0" w:after="0"/>
        <w:ind w:left="720" w:hanging="360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b/>
          <w:bCs/>
          <w:color w:val="000000"/>
        </w:rPr>
        <w:t>Ferramenta:</w:t>
      </w:r>
      <w:r w:rsidRPr="003A4BA8">
        <w:rPr>
          <w:rFonts w:cs="Arial"/>
          <w:color w:val="000000"/>
        </w:rPr>
        <w:t xml:space="preserve"> Relatório no Word</w:t>
      </w:r>
    </w:p>
    <w:p w14:paraId="1CB53EC1" w14:textId="77777777" w:rsidR="00D26CFC" w:rsidRPr="003A4BA8" w:rsidRDefault="00D26CFC" w:rsidP="009B44EB">
      <w:pPr>
        <w:spacing w:before="0" w:after="0"/>
        <w:jc w:val="left"/>
        <w:rPr>
          <w:rFonts w:cs="Arial"/>
          <w:color w:val="000000"/>
        </w:rPr>
      </w:pPr>
      <w:r w:rsidRPr="003A4BA8">
        <w:rPr>
          <w:rFonts w:cs="Arial"/>
          <w:color w:val="000000"/>
        </w:rPr>
        <w:t> </w:t>
      </w:r>
    </w:p>
    <w:p w14:paraId="703529EF" w14:textId="77777777" w:rsidR="009B44EB" w:rsidRPr="003A4BA8" w:rsidRDefault="00195B5E" w:rsidP="009B44EB">
      <w:pPr>
        <w:pStyle w:val="Ttulo1"/>
        <w:numPr>
          <w:ilvl w:val="0"/>
          <w:numId w:val="0"/>
        </w:numPr>
        <w:spacing w:line="288" w:lineRule="auto"/>
        <w:rPr>
          <w:rFonts w:cs="Arial"/>
          <w:b w:val="0"/>
          <w:sz w:val="26"/>
          <w:szCs w:val="26"/>
        </w:rPr>
      </w:pPr>
      <w:bookmarkStart w:id="38" w:name="_Toc269034578"/>
      <w:bookmarkStart w:id="39" w:name="_Toc269035797"/>
      <w:r w:rsidRPr="003A4BA8">
        <w:rPr>
          <w:rFonts w:cs="Arial"/>
          <w:sz w:val="26"/>
          <w:szCs w:val="26"/>
        </w:rPr>
        <w:t>4</w:t>
      </w:r>
      <w:r w:rsidR="009B44EB" w:rsidRPr="003A4BA8">
        <w:rPr>
          <w:rFonts w:cs="Arial"/>
          <w:sz w:val="26"/>
          <w:szCs w:val="26"/>
        </w:rPr>
        <w:t>. Requisitos</w:t>
      </w:r>
      <w:bookmarkEnd w:id="38"/>
      <w:bookmarkEnd w:id="39"/>
    </w:p>
    <w:p w14:paraId="42969C07" w14:textId="77777777" w:rsidR="00D26CFC" w:rsidRPr="003A4BA8" w:rsidRDefault="005F734B" w:rsidP="005F734B">
      <w:pPr>
        <w:pStyle w:val="Recuodecorpodetexto"/>
        <w:spacing w:line="288" w:lineRule="auto"/>
        <w:ind w:left="0" w:firstLine="360"/>
        <w:rPr>
          <w:rFonts w:ascii="Arial" w:hAnsi="Arial" w:cs="Arial"/>
          <w:b/>
          <w:sz w:val="22"/>
          <w:lang w:val="pt-BR"/>
        </w:rPr>
      </w:pPr>
      <w:r w:rsidRPr="003A4BA8">
        <w:rPr>
          <w:rFonts w:ascii="Arial" w:hAnsi="Arial" w:cs="Arial"/>
          <w:b/>
          <w:sz w:val="22"/>
          <w:lang w:val="pt-BR"/>
        </w:rPr>
        <w:t>Artefatos:</w:t>
      </w:r>
    </w:p>
    <w:p w14:paraId="26EC8918" w14:textId="77777777" w:rsidR="005F734B" w:rsidRPr="003A4BA8" w:rsidRDefault="005F734B" w:rsidP="00865178">
      <w:pPr>
        <w:pStyle w:val="PargrafodaLista"/>
        <w:numPr>
          <w:ilvl w:val="0"/>
          <w:numId w:val="19"/>
        </w:numPr>
        <w:spacing w:before="0" w:after="0"/>
        <w:rPr>
          <w:rFonts w:cs="Arial"/>
        </w:rPr>
      </w:pPr>
      <w:r w:rsidRPr="003A4BA8">
        <w:rPr>
          <w:rFonts w:cs="Arial"/>
        </w:rPr>
        <w:lastRenderedPageBreak/>
        <w:t xml:space="preserve">Descrever os requisitos funcionais (RF) e não-funcionais (RNF) do sistema em um documento </w:t>
      </w:r>
      <w:r w:rsidRPr="003A4BA8">
        <w:rPr>
          <w:rFonts w:cs="Arial"/>
          <w:i/>
          <w:iCs/>
        </w:rPr>
        <w:t>(</w:t>
      </w:r>
      <w:proofErr w:type="spellStart"/>
      <w:r w:rsidRPr="003A4BA8">
        <w:rPr>
          <w:rFonts w:cs="Arial"/>
          <w:i/>
          <w:iCs/>
        </w:rPr>
        <w:t>Milestone</w:t>
      </w:r>
      <w:proofErr w:type="spellEnd"/>
      <w:r w:rsidRPr="003A4BA8">
        <w:rPr>
          <w:rFonts w:cs="Arial"/>
          <w:i/>
          <w:iCs/>
        </w:rPr>
        <w:t xml:space="preserve"> 1)</w:t>
      </w:r>
      <w:r w:rsidRPr="003A4BA8">
        <w:rPr>
          <w:rFonts w:cs="Arial"/>
        </w:rPr>
        <w:t xml:space="preserve"> </w:t>
      </w:r>
    </w:p>
    <w:p w14:paraId="5B541B4F" w14:textId="77777777" w:rsidR="006857BC" w:rsidRPr="003A4BA8" w:rsidRDefault="005F734B" w:rsidP="00865178">
      <w:pPr>
        <w:pStyle w:val="PargrafodaLista"/>
        <w:numPr>
          <w:ilvl w:val="1"/>
          <w:numId w:val="19"/>
        </w:numPr>
        <w:spacing w:before="0" w:after="0"/>
        <w:rPr>
          <w:rFonts w:cs="Arial"/>
          <w:color w:val="000000"/>
        </w:rPr>
      </w:pPr>
      <w:r w:rsidRPr="003A4BA8">
        <w:rPr>
          <w:rFonts w:cs="Arial"/>
          <w:u w:val="single"/>
        </w:rPr>
        <w:t>Métrica mínima</w:t>
      </w:r>
      <w:r w:rsidR="002C5046">
        <w:rPr>
          <w:rFonts w:cs="Arial"/>
        </w:rPr>
        <w:t>: 3</w:t>
      </w:r>
      <w:r w:rsidRPr="003A4BA8">
        <w:rPr>
          <w:rFonts w:cs="Arial"/>
        </w:rPr>
        <w:t xml:space="preserve"> </w:t>
      </w:r>
      <w:proofErr w:type="spellStart"/>
      <w:r w:rsidRPr="003A4BA8">
        <w:rPr>
          <w:rFonts w:cs="Arial"/>
        </w:rPr>
        <w:t>RFs</w:t>
      </w:r>
      <w:proofErr w:type="spellEnd"/>
      <w:r w:rsidRPr="003A4BA8">
        <w:rPr>
          <w:rFonts w:cs="Arial"/>
        </w:rPr>
        <w:t xml:space="preserve"> por pessoa  e 1 RNF por grupo</w:t>
      </w:r>
    </w:p>
    <w:p w14:paraId="44A88B60" w14:textId="77777777" w:rsidR="006857BC" w:rsidRPr="003A4BA8" w:rsidRDefault="006857BC" w:rsidP="00865178">
      <w:pPr>
        <w:pStyle w:val="PargrafodaLista"/>
        <w:numPr>
          <w:ilvl w:val="0"/>
          <w:numId w:val="19"/>
        </w:numPr>
        <w:spacing w:before="0" w:after="0"/>
        <w:rPr>
          <w:rFonts w:cs="Arial"/>
        </w:rPr>
      </w:pPr>
      <w:r w:rsidRPr="003A4BA8">
        <w:rPr>
          <w:rFonts w:cs="Arial"/>
        </w:rPr>
        <w:t xml:space="preserve">Criar Diagrama de Casos de Uso do Sistema </w:t>
      </w:r>
      <w:r w:rsidRPr="003A4BA8">
        <w:rPr>
          <w:rFonts w:cs="Arial"/>
          <w:i/>
          <w:iCs/>
          <w:color w:val="000000"/>
        </w:rPr>
        <w:t>(</w:t>
      </w:r>
      <w:proofErr w:type="spellStart"/>
      <w:r w:rsidRPr="003A4BA8">
        <w:rPr>
          <w:rFonts w:cs="Arial"/>
          <w:i/>
          <w:iCs/>
          <w:color w:val="000000"/>
        </w:rPr>
        <w:t>Milestone</w:t>
      </w:r>
      <w:proofErr w:type="spellEnd"/>
      <w:r w:rsidRPr="003A4BA8">
        <w:rPr>
          <w:rFonts w:cs="Arial"/>
          <w:i/>
          <w:iCs/>
          <w:color w:val="000000"/>
        </w:rPr>
        <w:t xml:space="preserve"> 1)</w:t>
      </w:r>
    </w:p>
    <w:p w14:paraId="10F7CE60" w14:textId="77777777" w:rsidR="006857BC" w:rsidRPr="003A4BA8" w:rsidRDefault="006857BC" w:rsidP="00865178">
      <w:pPr>
        <w:pStyle w:val="PargrafodaLista"/>
        <w:numPr>
          <w:ilvl w:val="1"/>
          <w:numId w:val="19"/>
        </w:numPr>
        <w:spacing w:before="0" w:after="0"/>
        <w:rPr>
          <w:rFonts w:cs="Arial"/>
          <w:u w:val="single"/>
        </w:rPr>
      </w:pPr>
      <w:r w:rsidRPr="003A4BA8">
        <w:rPr>
          <w:rFonts w:cs="Arial"/>
          <w:u w:val="single"/>
        </w:rPr>
        <w:t>Métrica Mínima:</w:t>
      </w:r>
      <w:r w:rsidRPr="003A4BA8">
        <w:rPr>
          <w:rFonts w:cs="Arial"/>
        </w:rPr>
        <w:t xml:space="preserve"> Correspondência com os </w:t>
      </w:r>
      <w:proofErr w:type="spellStart"/>
      <w:r w:rsidRPr="003A4BA8">
        <w:rPr>
          <w:rFonts w:cs="Arial"/>
        </w:rPr>
        <w:t>RFs</w:t>
      </w:r>
      <w:proofErr w:type="spellEnd"/>
    </w:p>
    <w:p w14:paraId="0DB4ECF4" w14:textId="77777777" w:rsidR="006857BC" w:rsidRPr="003A4BA8" w:rsidRDefault="006857BC" w:rsidP="00865178">
      <w:pPr>
        <w:pStyle w:val="PargrafodaLista"/>
        <w:numPr>
          <w:ilvl w:val="0"/>
          <w:numId w:val="19"/>
        </w:numPr>
        <w:spacing w:before="0" w:after="0"/>
        <w:rPr>
          <w:rFonts w:cs="Arial"/>
        </w:rPr>
      </w:pPr>
      <w:proofErr w:type="spellStart"/>
      <w:r w:rsidRPr="003A4BA8">
        <w:rPr>
          <w:rFonts w:cs="Arial"/>
        </w:rPr>
        <w:t>Prototipar</w:t>
      </w:r>
      <w:proofErr w:type="spellEnd"/>
      <w:r w:rsidRPr="003A4BA8">
        <w:rPr>
          <w:rFonts w:cs="Arial"/>
        </w:rPr>
        <w:t xml:space="preserve"> as telas do sistema e expô-las no documento </w:t>
      </w:r>
      <w:r w:rsidRPr="003A4BA8">
        <w:rPr>
          <w:rFonts w:cs="Arial"/>
          <w:i/>
        </w:rPr>
        <w:t>(</w:t>
      </w:r>
      <w:proofErr w:type="spellStart"/>
      <w:r w:rsidRPr="003A4BA8">
        <w:rPr>
          <w:rFonts w:cs="Arial"/>
          <w:i/>
        </w:rPr>
        <w:t>Milestone</w:t>
      </w:r>
      <w:proofErr w:type="spellEnd"/>
      <w:r w:rsidRPr="003A4BA8">
        <w:rPr>
          <w:rFonts w:cs="Arial"/>
          <w:i/>
        </w:rPr>
        <w:t xml:space="preserve"> 1)</w:t>
      </w:r>
    </w:p>
    <w:p w14:paraId="70F30954" w14:textId="77777777" w:rsidR="006857BC" w:rsidRPr="003A4BA8" w:rsidRDefault="006857BC" w:rsidP="00865178">
      <w:pPr>
        <w:numPr>
          <w:ilvl w:val="1"/>
          <w:numId w:val="19"/>
        </w:numPr>
        <w:spacing w:before="0" w:after="0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color w:val="000000"/>
          <w:u w:val="single"/>
        </w:rPr>
        <w:t>Métrica mínima:</w:t>
      </w:r>
      <w:r w:rsidRPr="003A4BA8">
        <w:rPr>
          <w:rFonts w:cs="Arial"/>
          <w:color w:val="000000"/>
        </w:rPr>
        <w:t xml:space="preserve"> 1 por pessoa</w:t>
      </w:r>
    </w:p>
    <w:p w14:paraId="36B9E0AA" w14:textId="77777777" w:rsidR="005F734B" w:rsidRPr="003A4BA8" w:rsidRDefault="005F734B" w:rsidP="00865178">
      <w:pPr>
        <w:pStyle w:val="PargrafodaLista"/>
        <w:numPr>
          <w:ilvl w:val="0"/>
          <w:numId w:val="19"/>
        </w:numPr>
        <w:spacing w:before="0" w:after="0"/>
        <w:rPr>
          <w:rFonts w:cs="Arial"/>
        </w:rPr>
      </w:pPr>
      <w:r w:rsidRPr="003A4BA8">
        <w:rPr>
          <w:rFonts w:cs="Arial"/>
          <w:b/>
          <w:bCs/>
        </w:rPr>
        <w:t>Ferramenta:</w:t>
      </w:r>
      <w:r w:rsidRPr="003A4BA8">
        <w:rPr>
          <w:rFonts w:cs="Arial"/>
        </w:rPr>
        <w:t xml:space="preserve"> </w:t>
      </w:r>
    </w:p>
    <w:p w14:paraId="13ECAB0F" w14:textId="77777777" w:rsidR="005F734B" w:rsidRPr="003A4BA8" w:rsidRDefault="005F734B" w:rsidP="00865178">
      <w:pPr>
        <w:pStyle w:val="PargrafodaLista"/>
        <w:numPr>
          <w:ilvl w:val="1"/>
          <w:numId w:val="19"/>
        </w:numPr>
        <w:spacing w:before="0" w:after="0"/>
        <w:rPr>
          <w:rFonts w:cs="Arial"/>
        </w:rPr>
      </w:pPr>
      <w:r w:rsidRPr="003A4BA8">
        <w:rPr>
          <w:rFonts w:cs="Arial"/>
        </w:rPr>
        <w:t xml:space="preserve">Relatório no </w:t>
      </w:r>
      <w:proofErr w:type="spellStart"/>
      <w:r w:rsidRPr="003A4BA8">
        <w:rPr>
          <w:rFonts w:cs="Arial"/>
        </w:rPr>
        <w:t>word</w:t>
      </w:r>
      <w:proofErr w:type="spellEnd"/>
      <w:r w:rsidRPr="003A4BA8">
        <w:rPr>
          <w:rFonts w:cs="Arial"/>
        </w:rPr>
        <w:t xml:space="preserve"> - (1)</w:t>
      </w:r>
    </w:p>
    <w:p w14:paraId="796B14FE" w14:textId="77777777" w:rsidR="006857BC" w:rsidRPr="003A4BA8" w:rsidRDefault="006857BC" w:rsidP="006857BC">
      <w:pPr>
        <w:spacing w:before="0" w:after="0"/>
        <w:rPr>
          <w:rFonts w:cs="Arial"/>
        </w:rPr>
      </w:pPr>
    </w:p>
    <w:p w14:paraId="1C115D78" w14:textId="77777777" w:rsidR="006857BC" w:rsidRPr="003A4BA8" w:rsidRDefault="006857BC" w:rsidP="006857BC">
      <w:pPr>
        <w:spacing w:before="0" w:after="0"/>
        <w:rPr>
          <w:rFonts w:cs="Arial"/>
        </w:rPr>
      </w:pPr>
      <w:r w:rsidRPr="003A4BA8">
        <w:rPr>
          <w:rFonts w:cs="Arial"/>
        </w:rPr>
        <w:t xml:space="preserve">Vejam o documento da Imagine </w:t>
      </w:r>
      <w:proofErr w:type="spellStart"/>
      <w:r w:rsidRPr="003A4BA8">
        <w:rPr>
          <w:rFonts w:cs="Arial"/>
        </w:rPr>
        <w:t>Cup</w:t>
      </w:r>
      <w:proofErr w:type="spellEnd"/>
      <w:r w:rsidRPr="003A4BA8">
        <w:rPr>
          <w:rFonts w:cs="Arial"/>
        </w:rPr>
        <w:t xml:space="preserve"> para definições dos termos usados aqui e mais algumas dicas! (tópico 4)</w:t>
      </w:r>
    </w:p>
    <w:p w14:paraId="613B8E8C" w14:textId="77777777" w:rsidR="00E05631" w:rsidRPr="003A4BA8" w:rsidRDefault="00E05631" w:rsidP="006857BC">
      <w:pPr>
        <w:spacing w:before="0" w:after="0"/>
        <w:rPr>
          <w:rFonts w:cs="Arial"/>
        </w:rPr>
      </w:pPr>
    </w:p>
    <w:p w14:paraId="44D8756A" w14:textId="77777777" w:rsidR="00E05631" w:rsidRPr="003A4BA8" w:rsidRDefault="00E05631" w:rsidP="00865178">
      <w:pPr>
        <w:pStyle w:val="Ttulo2"/>
        <w:numPr>
          <w:ilvl w:val="1"/>
          <w:numId w:val="35"/>
        </w:numPr>
        <w:rPr>
          <w:rFonts w:cs="Arial"/>
        </w:rPr>
      </w:pPr>
      <w:bookmarkStart w:id="40" w:name="_Toc269034579"/>
      <w:bookmarkStart w:id="41" w:name="_Toc269035798"/>
      <w:r w:rsidRPr="003A4BA8">
        <w:rPr>
          <w:rFonts w:cs="Arial"/>
        </w:rPr>
        <w:t>Requisitos Não-Funcionais</w:t>
      </w:r>
      <w:bookmarkEnd w:id="40"/>
      <w:bookmarkEnd w:id="41"/>
    </w:p>
    <w:p w14:paraId="3F1D3435" w14:textId="77777777" w:rsidR="005F734B" w:rsidRPr="003A4BA8" w:rsidRDefault="005F734B" w:rsidP="006857BC">
      <w:pPr>
        <w:spacing w:before="0" w:after="0"/>
        <w:jc w:val="left"/>
        <w:rPr>
          <w:rFonts w:cs="Arial"/>
          <w:color w:val="000000"/>
        </w:rPr>
      </w:pPr>
      <w:r w:rsidRPr="003A4BA8">
        <w:rPr>
          <w:rFonts w:cs="Arial"/>
          <w:color w:val="000000"/>
        </w:rPr>
        <w:t> </w:t>
      </w:r>
    </w:p>
    <w:p w14:paraId="5E68A0C8" w14:textId="77777777" w:rsidR="007701B9" w:rsidRPr="003A4BA8" w:rsidRDefault="007701B9" w:rsidP="007701B9">
      <w:pPr>
        <w:pStyle w:val="Recuodecorpodetexto"/>
        <w:spacing w:line="288" w:lineRule="auto"/>
        <w:ind w:left="0"/>
        <w:rPr>
          <w:rFonts w:ascii="Arial" w:hAnsi="Arial" w:cs="Arial"/>
          <w:color w:val="00B050"/>
          <w:lang w:val="pt-BR"/>
        </w:rPr>
      </w:pPr>
      <w:r w:rsidRPr="003A4BA8">
        <w:rPr>
          <w:rFonts w:ascii="Arial" w:hAnsi="Arial" w:cs="Arial"/>
          <w:color w:val="00B050"/>
          <w:lang w:val="pt-BR"/>
        </w:rPr>
        <w:t>Alguns requisitos não-funcionais (</w:t>
      </w:r>
      <w:proofErr w:type="spellStart"/>
      <w:r w:rsidRPr="003A4BA8">
        <w:rPr>
          <w:rFonts w:ascii="Arial" w:hAnsi="Arial" w:cs="Arial"/>
          <w:color w:val="00B050"/>
          <w:lang w:val="pt-BR"/>
        </w:rPr>
        <w:t>NFRs</w:t>
      </w:r>
      <w:proofErr w:type="spellEnd"/>
      <w:r w:rsidRPr="003A4BA8">
        <w:rPr>
          <w:rFonts w:ascii="Arial" w:hAnsi="Arial" w:cs="Arial"/>
          <w:color w:val="00B050"/>
          <w:lang w:val="pt-BR"/>
        </w:rPr>
        <w:t>) foram identificados para o projeto do TIG. Abaixo, são apresentadas as descrições para os três tipos de NFR (de processo, de produto e externos), destacando-se o grupo de requisitos de produto, cujo grafo SIG foi construído e comentado [6].         </w:t>
      </w:r>
    </w:p>
    <w:p w14:paraId="6EECF617" w14:textId="77777777" w:rsidR="00E05631" w:rsidRPr="003A4BA8" w:rsidRDefault="00E05631" w:rsidP="00865178">
      <w:pPr>
        <w:pStyle w:val="Ttulo3"/>
        <w:numPr>
          <w:ilvl w:val="2"/>
          <w:numId w:val="35"/>
        </w:numPr>
        <w:pBdr>
          <w:top w:val="single" w:sz="4" w:space="0" w:color="auto"/>
        </w:pBdr>
        <w:rPr>
          <w:rFonts w:cs="Arial"/>
        </w:rPr>
      </w:pPr>
      <w:bookmarkStart w:id="42" w:name="_Toc269034580"/>
      <w:bookmarkStart w:id="43" w:name="_Toc269035799"/>
      <w:r w:rsidRPr="003A4BA8">
        <w:rPr>
          <w:rFonts w:cs="Arial"/>
        </w:rPr>
        <w:t>Requisitos de Processo</w:t>
      </w:r>
      <w:bookmarkEnd w:id="42"/>
      <w:bookmarkEnd w:id="43"/>
    </w:p>
    <w:p w14:paraId="13A9BD9B" w14:textId="77777777" w:rsidR="007701B9" w:rsidRPr="003A4BA8" w:rsidRDefault="007701B9" w:rsidP="007701B9">
      <w:pPr>
        <w:spacing w:line="288" w:lineRule="auto"/>
        <w:rPr>
          <w:rFonts w:cs="Arial"/>
        </w:rPr>
      </w:pPr>
      <w:r w:rsidRPr="003A4BA8">
        <w:rPr>
          <w:rFonts w:cs="Arial"/>
        </w:rPr>
        <w:t> </w:t>
      </w:r>
    </w:p>
    <w:tbl>
      <w:tblPr>
        <w:tblW w:w="0" w:type="auto"/>
        <w:tblInd w:w="7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7369"/>
      </w:tblGrid>
      <w:tr w:rsidR="007701B9" w:rsidRPr="003A4BA8" w14:paraId="176C9707" w14:textId="77777777">
        <w:tc>
          <w:tcPr>
            <w:tcW w:w="212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DB907D" w14:textId="77777777" w:rsidR="007701B9" w:rsidRPr="003A4BA8" w:rsidRDefault="007701B9" w:rsidP="00A74D61">
            <w:pPr>
              <w:rPr>
                <w:rFonts w:cs="Arial"/>
              </w:rPr>
            </w:pPr>
            <w:proofErr w:type="spellStart"/>
            <w:r w:rsidRPr="003A4BA8">
              <w:rPr>
                <w:rFonts w:cs="Arial"/>
                <w:b/>
                <w:bCs/>
              </w:rPr>
              <w:t>Ident</w:t>
            </w:r>
            <w:proofErr w:type="spellEnd"/>
            <w:r w:rsidRPr="003A4BA8">
              <w:rPr>
                <w:rFonts w:cs="Arial"/>
                <w:b/>
                <w:bCs/>
              </w:rPr>
              <w:t>.</w:t>
            </w:r>
          </w:p>
        </w:tc>
        <w:tc>
          <w:tcPr>
            <w:tcW w:w="7369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42F98F" w14:textId="77777777" w:rsidR="007701B9" w:rsidRPr="003A4BA8" w:rsidRDefault="007701B9" w:rsidP="00A74D61">
            <w:pPr>
              <w:pStyle w:val="itemseo"/>
              <w:rPr>
                <w:rFonts w:ascii="Arial" w:hAnsi="Arial"/>
                <w:sz w:val="20"/>
                <w:szCs w:val="20"/>
              </w:rPr>
            </w:pPr>
            <w:r w:rsidRPr="003A4BA8">
              <w:rPr>
                <w:rFonts w:ascii="Arial" w:hAnsi="Arial"/>
                <w:sz w:val="20"/>
                <w:szCs w:val="20"/>
                <w:lang w:val="pt-BR"/>
              </w:rPr>
              <w:t>Descrição</w:t>
            </w:r>
          </w:p>
        </w:tc>
      </w:tr>
      <w:tr w:rsidR="007701B9" w:rsidRPr="003A4BA8" w14:paraId="530AD55A" w14:textId="77777777">
        <w:tc>
          <w:tcPr>
            <w:tcW w:w="212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EAA43C" w14:textId="77777777" w:rsidR="007701B9" w:rsidRPr="003A4BA8" w:rsidRDefault="007701B9" w:rsidP="009166BB">
            <w:pPr>
              <w:pStyle w:val="Ttulo9"/>
              <w:numPr>
                <w:ilvl w:val="0"/>
                <w:numId w:val="0"/>
              </w:numPr>
              <w:spacing w:before="60"/>
              <w:rPr>
                <w:rFonts w:cs="Arial"/>
                <w:color w:val="00B050"/>
                <w:szCs w:val="20"/>
              </w:rPr>
            </w:pPr>
            <w:r w:rsidRPr="003A4BA8">
              <w:rPr>
                <w:rFonts w:cs="Arial"/>
                <w:b/>
                <w:bCs/>
                <w:color w:val="00B050"/>
                <w:szCs w:val="20"/>
              </w:rPr>
              <w:t>RNF/PROC-01</w:t>
            </w:r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AB7095" w14:textId="77777777" w:rsidR="007701B9" w:rsidRPr="003A4BA8" w:rsidRDefault="007701B9" w:rsidP="00A74D61">
            <w:pPr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O sistema deve ser implementação na linguagem JAVA. Logo ele poderá ser executado em diferentes sistemas operacionais, como o Linux, Windows, etc.</w:t>
            </w:r>
          </w:p>
        </w:tc>
      </w:tr>
      <w:tr w:rsidR="007701B9" w:rsidRPr="003A4BA8" w14:paraId="0AED4A21" w14:textId="77777777">
        <w:tc>
          <w:tcPr>
            <w:tcW w:w="212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A7B3A3" w14:textId="77777777" w:rsidR="007701B9" w:rsidRPr="003A4BA8" w:rsidRDefault="007701B9" w:rsidP="009166BB">
            <w:pPr>
              <w:pStyle w:val="Ttulo9"/>
              <w:numPr>
                <w:ilvl w:val="0"/>
                <w:numId w:val="0"/>
              </w:numPr>
              <w:spacing w:before="60"/>
              <w:rPr>
                <w:rFonts w:cs="Arial"/>
                <w:color w:val="00B050"/>
                <w:szCs w:val="20"/>
              </w:rPr>
            </w:pPr>
            <w:r w:rsidRPr="003A4BA8">
              <w:rPr>
                <w:rFonts w:cs="Arial"/>
                <w:b/>
                <w:bCs/>
                <w:color w:val="00B050"/>
                <w:szCs w:val="20"/>
              </w:rPr>
              <w:t>RNF/PROC-02</w:t>
            </w:r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A35B2A" w14:textId="77777777" w:rsidR="007701B9" w:rsidRPr="003A4BA8" w:rsidRDefault="007701B9" w:rsidP="00A74D61">
            <w:pPr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Toda atualização nas informações tratadas pelo sistema deverá ser feita no servidor.</w:t>
            </w:r>
          </w:p>
        </w:tc>
      </w:tr>
      <w:tr w:rsidR="007701B9" w:rsidRPr="003A4BA8" w14:paraId="32084D98" w14:textId="77777777">
        <w:tc>
          <w:tcPr>
            <w:tcW w:w="212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418ECE" w14:textId="77777777" w:rsidR="007701B9" w:rsidRPr="003A4BA8" w:rsidRDefault="007701B9" w:rsidP="009166BB">
            <w:pPr>
              <w:pStyle w:val="Ttulo9"/>
              <w:numPr>
                <w:ilvl w:val="0"/>
                <w:numId w:val="0"/>
              </w:numPr>
              <w:spacing w:before="60"/>
              <w:rPr>
                <w:rFonts w:cs="Arial"/>
                <w:color w:val="00B050"/>
                <w:szCs w:val="20"/>
              </w:rPr>
            </w:pPr>
            <w:r w:rsidRPr="003A4BA8">
              <w:rPr>
                <w:rFonts w:cs="Arial"/>
                <w:b/>
                <w:bCs/>
                <w:color w:val="00B050"/>
                <w:szCs w:val="20"/>
              </w:rPr>
              <w:t>RNF/PROC-03</w:t>
            </w:r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10653B" w14:textId="77777777" w:rsidR="007701B9" w:rsidRPr="003A4BA8" w:rsidRDefault="007701B9" w:rsidP="00A74D61">
            <w:pPr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Deverá ser feita uma documentação que contenha o diagrama de classes, já que a linguagem utilizada será orientada a objetos, e informações sobre o código-fonte do projeto.</w:t>
            </w:r>
          </w:p>
        </w:tc>
      </w:tr>
      <w:tr w:rsidR="007701B9" w:rsidRPr="003A4BA8" w14:paraId="16895F02" w14:textId="77777777">
        <w:tc>
          <w:tcPr>
            <w:tcW w:w="212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958CCD" w14:textId="77777777" w:rsidR="007701B9" w:rsidRPr="003A4BA8" w:rsidRDefault="007701B9" w:rsidP="009166BB">
            <w:pPr>
              <w:pStyle w:val="Ttulo9"/>
              <w:numPr>
                <w:ilvl w:val="0"/>
                <w:numId w:val="0"/>
              </w:numPr>
              <w:spacing w:before="60"/>
              <w:rPr>
                <w:rFonts w:cs="Arial"/>
                <w:color w:val="00B050"/>
                <w:szCs w:val="20"/>
              </w:rPr>
            </w:pPr>
            <w:r w:rsidRPr="003A4BA8">
              <w:rPr>
                <w:rFonts w:cs="Arial"/>
                <w:b/>
                <w:bCs/>
                <w:color w:val="00B050"/>
                <w:szCs w:val="20"/>
              </w:rPr>
              <w:t>RNF/PROC-04</w:t>
            </w:r>
          </w:p>
        </w:tc>
        <w:tc>
          <w:tcPr>
            <w:tcW w:w="736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473A04" w14:textId="77777777" w:rsidR="007701B9" w:rsidRPr="003A4BA8" w:rsidRDefault="007701B9" w:rsidP="00A74D61">
            <w:pPr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Deverão ser utilizadas ferramentas CASE, e é imprescindível a criação da modelagem usando a linguagem UML.</w:t>
            </w:r>
          </w:p>
        </w:tc>
      </w:tr>
    </w:tbl>
    <w:p w14:paraId="2F0E8201" w14:textId="77777777" w:rsidR="007701B9" w:rsidRPr="003A4BA8" w:rsidRDefault="007701B9" w:rsidP="007701B9">
      <w:pPr>
        <w:spacing w:line="288" w:lineRule="auto"/>
        <w:rPr>
          <w:rFonts w:cs="Arial"/>
          <w:bCs/>
        </w:rPr>
      </w:pPr>
      <w:bookmarkStart w:id="44" w:name="_Toc66699619"/>
      <w:bookmarkStart w:id="45" w:name="_Toc76528982"/>
    </w:p>
    <w:p w14:paraId="5A9E35A1" w14:textId="77777777" w:rsidR="00E05631" w:rsidRPr="003A4BA8" w:rsidRDefault="00E05631" w:rsidP="00865178">
      <w:pPr>
        <w:pStyle w:val="Ttulo3"/>
        <w:numPr>
          <w:ilvl w:val="2"/>
          <w:numId w:val="35"/>
        </w:numPr>
        <w:pBdr>
          <w:top w:val="single" w:sz="4" w:space="0" w:color="auto"/>
        </w:pBdr>
        <w:rPr>
          <w:rFonts w:cs="Arial"/>
        </w:rPr>
      </w:pPr>
      <w:bookmarkStart w:id="46" w:name="_Toc269034581"/>
      <w:bookmarkStart w:id="47" w:name="_Toc269035800"/>
      <w:r w:rsidRPr="003A4BA8">
        <w:rPr>
          <w:rFonts w:cs="Arial"/>
        </w:rPr>
        <w:t>Requisitos de Produto</w:t>
      </w:r>
      <w:bookmarkEnd w:id="46"/>
      <w:bookmarkEnd w:id="47"/>
    </w:p>
    <w:bookmarkEnd w:id="44"/>
    <w:bookmarkEnd w:id="45"/>
    <w:p w14:paraId="027C5675" w14:textId="77777777" w:rsidR="005F734B" w:rsidRPr="003A4BA8" w:rsidRDefault="005F734B" w:rsidP="005F734B">
      <w:pPr>
        <w:rPr>
          <w:rFonts w:cs="Arial"/>
        </w:rPr>
      </w:pPr>
    </w:p>
    <w:p w14:paraId="770D685E" w14:textId="77777777" w:rsidR="00E05631" w:rsidRPr="003A4BA8" w:rsidRDefault="00E05631" w:rsidP="00865178">
      <w:pPr>
        <w:pStyle w:val="Ttulo3"/>
        <w:numPr>
          <w:ilvl w:val="3"/>
          <w:numId w:val="35"/>
        </w:numPr>
        <w:pBdr>
          <w:top w:val="single" w:sz="4" w:space="0" w:color="auto"/>
        </w:pBdr>
        <w:rPr>
          <w:rFonts w:cs="Arial"/>
        </w:rPr>
      </w:pPr>
      <w:bookmarkStart w:id="48" w:name="_Toc269034582"/>
      <w:bookmarkStart w:id="49" w:name="_Toc269035801"/>
      <w:r w:rsidRPr="003A4BA8">
        <w:rPr>
          <w:rFonts w:cs="Arial"/>
        </w:rPr>
        <w:t>Segurança</w:t>
      </w:r>
      <w:bookmarkEnd w:id="48"/>
      <w:bookmarkEnd w:id="49"/>
    </w:p>
    <w:p w14:paraId="5869E240" w14:textId="77777777" w:rsidR="007701B9" w:rsidRPr="003A4BA8" w:rsidRDefault="007701B9" w:rsidP="007701B9">
      <w:pPr>
        <w:spacing w:line="288" w:lineRule="auto"/>
        <w:rPr>
          <w:rFonts w:cs="Arial"/>
        </w:rPr>
      </w:pPr>
      <w:r w:rsidRPr="003A4BA8">
        <w:rPr>
          <w:rFonts w:cs="Arial"/>
          <w:b/>
          <w:bCs/>
        </w:rPr>
        <w:t> </w:t>
      </w:r>
    </w:p>
    <w:tbl>
      <w:tblPr>
        <w:tblW w:w="0" w:type="auto"/>
        <w:jc w:val="center"/>
        <w:tblInd w:w="7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6660"/>
      </w:tblGrid>
      <w:tr w:rsidR="007701B9" w:rsidRPr="003A4BA8" w14:paraId="2C142A56" w14:textId="77777777">
        <w:trPr>
          <w:jc w:val="center"/>
        </w:trPr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1984A4" w14:textId="77777777" w:rsidR="007701B9" w:rsidRPr="003A4BA8" w:rsidRDefault="007701B9" w:rsidP="00A74D61">
            <w:pPr>
              <w:rPr>
                <w:rFonts w:cs="Arial"/>
              </w:rPr>
            </w:pPr>
            <w:proofErr w:type="spellStart"/>
            <w:r w:rsidRPr="003A4BA8">
              <w:rPr>
                <w:rFonts w:cs="Arial"/>
                <w:b/>
                <w:bCs/>
              </w:rPr>
              <w:t>Ident</w:t>
            </w:r>
            <w:proofErr w:type="spellEnd"/>
            <w:r w:rsidRPr="003A4BA8">
              <w:rPr>
                <w:rFonts w:cs="Arial"/>
                <w:b/>
                <w:bCs/>
              </w:rPr>
              <w:t>.</w:t>
            </w:r>
          </w:p>
        </w:tc>
        <w:tc>
          <w:tcPr>
            <w:tcW w:w="666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028E25" w14:textId="77777777" w:rsidR="007701B9" w:rsidRPr="003A4BA8" w:rsidRDefault="007701B9" w:rsidP="00A74D61">
            <w:pPr>
              <w:pStyle w:val="itemseo"/>
              <w:rPr>
                <w:rFonts w:ascii="Arial" w:hAnsi="Arial"/>
                <w:sz w:val="20"/>
                <w:szCs w:val="20"/>
              </w:rPr>
            </w:pPr>
            <w:r w:rsidRPr="003A4BA8">
              <w:rPr>
                <w:rFonts w:ascii="Arial" w:hAnsi="Arial"/>
                <w:sz w:val="20"/>
                <w:szCs w:val="20"/>
                <w:lang w:val="pt-BR"/>
              </w:rPr>
              <w:t>Descrição</w:t>
            </w:r>
          </w:p>
        </w:tc>
      </w:tr>
      <w:tr w:rsidR="007701B9" w:rsidRPr="003A4BA8" w14:paraId="50B48D3C" w14:textId="77777777">
        <w:trPr>
          <w:jc w:val="center"/>
        </w:trPr>
        <w:tc>
          <w:tcPr>
            <w:tcW w:w="18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A8F9B0" w14:textId="77777777" w:rsidR="007701B9" w:rsidRPr="003A4BA8" w:rsidRDefault="007701B9" w:rsidP="009166BB">
            <w:pPr>
              <w:pStyle w:val="Ttulo9"/>
              <w:numPr>
                <w:ilvl w:val="0"/>
                <w:numId w:val="0"/>
              </w:numPr>
              <w:spacing w:before="60"/>
              <w:rPr>
                <w:rFonts w:cs="Arial"/>
                <w:color w:val="00B050"/>
                <w:szCs w:val="20"/>
              </w:rPr>
            </w:pPr>
            <w:r w:rsidRPr="003A4BA8">
              <w:rPr>
                <w:rFonts w:cs="Arial"/>
                <w:b/>
                <w:bCs/>
                <w:color w:val="00B050"/>
                <w:szCs w:val="20"/>
              </w:rPr>
              <w:t>RNF/SEG-05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7FA39D" w14:textId="77777777" w:rsidR="007701B9" w:rsidRPr="003A4BA8" w:rsidRDefault="007701B9" w:rsidP="00A74D61">
            <w:pPr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 xml:space="preserve">Apenas quando o turista for consultar seu extrato no hotel será necessário fazer o </w:t>
            </w:r>
            <w:proofErr w:type="spellStart"/>
            <w:r w:rsidRPr="003A4BA8">
              <w:rPr>
                <w:rFonts w:cs="Arial"/>
                <w:color w:val="00B050"/>
              </w:rPr>
              <w:t>Logon</w:t>
            </w:r>
            <w:proofErr w:type="spellEnd"/>
            <w:r w:rsidRPr="003A4BA8">
              <w:rPr>
                <w:rFonts w:cs="Arial"/>
                <w:color w:val="00B050"/>
              </w:rPr>
              <w:t>.</w:t>
            </w:r>
          </w:p>
        </w:tc>
      </w:tr>
      <w:tr w:rsidR="007701B9" w:rsidRPr="003A4BA8" w14:paraId="59A6B62E" w14:textId="77777777">
        <w:trPr>
          <w:jc w:val="center"/>
        </w:trPr>
        <w:tc>
          <w:tcPr>
            <w:tcW w:w="18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9B1069" w14:textId="77777777" w:rsidR="007701B9" w:rsidRPr="003A4BA8" w:rsidRDefault="007701B9" w:rsidP="009166BB">
            <w:pPr>
              <w:pStyle w:val="Ttulo9"/>
              <w:numPr>
                <w:ilvl w:val="0"/>
                <w:numId w:val="0"/>
              </w:numPr>
              <w:spacing w:before="60"/>
              <w:rPr>
                <w:rFonts w:cs="Arial"/>
                <w:color w:val="00B050"/>
                <w:szCs w:val="20"/>
              </w:rPr>
            </w:pPr>
            <w:r w:rsidRPr="003A4BA8">
              <w:rPr>
                <w:rFonts w:cs="Arial"/>
                <w:b/>
                <w:bCs/>
                <w:color w:val="00B050"/>
                <w:szCs w:val="20"/>
              </w:rPr>
              <w:t>RNF/SEG-06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D16F47" w14:textId="77777777" w:rsidR="007701B9" w:rsidRPr="003A4BA8" w:rsidRDefault="007701B9" w:rsidP="00A74D61">
            <w:pPr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A atualização do sistema será feita apenas a partir da rede interna do hotel.</w:t>
            </w:r>
          </w:p>
        </w:tc>
      </w:tr>
      <w:tr w:rsidR="007701B9" w:rsidRPr="003A4BA8" w14:paraId="6AB9472F" w14:textId="77777777">
        <w:trPr>
          <w:jc w:val="center"/>
        </w:trPr>
        <w:tc>
          <w:tcPr>
            <w:tcW w:w="18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A7F62C" w14:textId="77777777" w:rsidR="007701B9" w:rsidRPr="003A4BA8" w:rsidRDefault="007701B9" w:rsidP="009166BB">
            <w:pPr>
              <w:pStyle w:val="Ttulo9"/>
              <w:numPr>
                <w:ilvl w:val="0"/>
                <w:numId w:val="0"/>
              </w:numPr>
              <w:spacing w:before="60"/>
              <w:rPr>
                <w:rFonts w:cs="Arial"/>
                <w:color w:val="00B050"/>
                <w:szCs w:val="20"/>
              </w:rPr>
            </w:pPr>
            <w:r w:rsidRPr="003A4BA8">
              <w:rPr>
                <w:rFonts w:cs="Arial"/>
                <w:b/>
                <w:bCs/>
                <w:color w:val="00B050"/>
                <w:szCs w:val="20"/>
              </w:rPr>
              <w:t>RNF/SEG-07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9BF2AB" w14:textId="77777777" w:rsidR="007701B9" w:rsidRPr="003A4BA8" w:rsidRDefault="007701B9" w:rsidP="00A74D61">
            <w:pPr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 xml:space="preserve">As informações sobre o turista permanecerão armazenadas </w:t>
            </w:r>
            <w:r w:rsidRPr="003A4BA8">
              <w:rPr>
                <w:rFonts w:cs="Arial"/>
                <w:color w:val="00B050"/>
              </w:rPr>
              <w:lastRenderedPageBreak/>
              <w:t>apenas no banco de dados do hotel, não sendo armazenadas no banco de dados do sistema.</w:t>
            </w:r>
          </w:p>
        </w:tc>
      </w:tr>
    </w:tbl>
    <w:p w14:paraId="60ECD7B3" w14:textId="77777777" w:rsidR="007701B9" w:rsidRPr="003A4BA8" w:rsidRDefault="007701B9" w:rsidP="007701B9">
      <w:pPr>
        <w:spacing w:line="288" w:lineRule="auto"/>
        <w:rPr>
          <w:rFonts w:cs="Arial"/>
        </w:rPr>
      </w:pPr>
      <w:r w:rsidRPr="003A4BA8">
        <w:rPr>
          <w:rFonts w:cs="Arial"/>
        </w:rPr>
        <w:lastRenderedPageBreak/>
        <w:t> </w:t>
      </w:r>
    </w:p>
    <w:p w14:paraId="791BD101" w14:textId="77777777" w:rsidR="00E05631" w:rsidRPr="003A4BA8" w:rsidRDefault="00E05631" w:rsidP="00865178">
      <w:pPr>
        <w:pStyle w:val="Ttulo3"/>
        <w:numPr>
          <w:ilvl w:val="3"/>
          <w:numId w:val="35"/>
        </w:numPr>
        <w:pBdr>
          <w:top w:val="single" w:sz="4" w:space="0" w:color="auto"/>
        </w:pBdr>
        <w:rPr>
          <w:rFonts w:cs="Arial"/>
        </w:rPr>
      </w:pPr>
      <w:bookmarkStart w:id="50" w:name="_Toc269034583"/>
      <w:bookmarkStart w:id="51" w:name="_Toc269035802"/>
      <w:r w:rsidRPr="003A4BA8">
        <w:rPr>
          <w:rFonts w:cs="Arial"/>
        </w:rPr>
        <w:t>Performance</w:t>
      </w:r>
      <w:bookmarkEnd w:id="50"/>
      <w:bookmarkEnd w:id="51"/>
    </w:p>
    <w:p w14:paraId="3B2E118B" w14:textId="77777777" w:rsidR="007701B9" w:rsidRPr="003A4BA8" w:rsidRDefault="007701B9" w:rsidP="007701B9">
      <w:pPr>
        <w:spacing w:line="288" w:lineRule="auto"/>
        <w:rPr>
          <w:rFonts w:cs="Arial"/>
        </w:rPr>
      </w:pPr>
      <w:r w:rsidRPr="003A4BA8">
        <w:rPr>
          <w:rFonts w:cs="Arial"/>
        </w:rPr>
        <w:t> </w:t>
      </w:r>
    </w:p>
    <w:tbl>
      <w:tblPr>
        <w:tblW w:w="0" w:type="auto"/>
        <w:jc w:val="center"/>
        <w:tblInd w:w="7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7769"/>
      </w:tblGrid>
      <w:tr w:rsidR="007701B9" w:rsidRPr="003A4BA8" w14:paraId="10D3701C" w14:textId="77777777">
        <w:trPr>
          <w:jc w:val="center"/>
        </w:trPr>
        <w:tc>
          <w:tcPr>
            <w:tcW w:w="15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63D6D6" w14:textId="77777777" w:rsidR="007701B9" w:rsidRPr="003A4BA8" w:rsidRDefault="007701B9" w:rsidP="00A74D61">
            <w:pPr>
              <w:rPr>
                <w:rFonts w:cs="Arial"/>
              </w:rPr>
            </w:pPr>
            <w:proofErr w:type="spellStart"/>
            <w:r w:rsidRPr="003A4BA8">
              <w:rPr>
                <w:rFonts w:cs="Arial"/>
                <w:b/>
                <w:bCs/>
              </w:rPr>
              <w:t>Ident</w:t>
            </w:r>
            <w:proofErr w:type="spellEnd"/>
            <w:r w:rsidRPr="003A4BA8">
              <w:rPr>
                <w:rFonts w:cs="Arial"/>
                <w:b/>
                <w:bCs/>
              </w:rPr>
              <w:t>.</w:t>
            </w:r>
          </w:p>
        </w:tc>
        <w:tc>
          <w:tcPr>
            <w:tcW w:w="7769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35CBAD" w14:textId="77777777" w:rsidR="007701B9" w:rsidRPr="003A4BA8" w:rsidRDefault="007701B9" w:rsidP="00A74D61">
            <w:pPr>
              <w:pStyle w:val="itemseo"/>
              <w:rPr>
                <w:rFonts w:ascii="Arial" w:hAnsi="Arial"/>
                <w:sz w:val="20"/>
                <w:szCs w:val="20"/>
                <w:lang w:val="en-US"/>
              </w:rPr>
            </w:pPr>
            <w:proofErr w:type="spellStart"/>
            <w:r w:rsidRPr="003A4BA8">
              <w:rPr>
                <w:rFonts w:ascii="Arial" w:hAnsi="Arial"/>
                <w:sz w:val="20"/>
                <w:szCs w:val="20"/>
                <w:lang w:val="en-US"/>
              </w:rPr>
              <w:t>Descrição</w:t>
            </w:r>
            <w:proofErr w:type="spellEnd"/>
          </w:p>
        </w:tc>
      </w:tr>
      <w:tr w:rsidR="007701B9" w:rsidRPr="003A4BA8" w14:paraId="24F61DA5" w14:textId="77777777">
        <w:trPr>
          <w:jc w:val="center"/>
        </w:trPr>
        <w:tc>
          <w:tcPr>
            <w:tcW w:w="15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80A7DC" w14:textId="77777777" w:rsidR="007701B9" w:rsidRPr="003A4BA8" w:rsidRDefault="007701B9" w:rsidP="009166BB">
            <w:pPr>
              <w:pStyle w:val="Ttulo9"/>
              <w:numPr>
                <w:ilvl w:val="0"/>
                <w:numId w:val="0"/>
              </w:numPr>
              <w:spacing w:before="60"/>
              <w:rPr>
                <w:rFonts w:cs="Arial"/>
                <w:color w:val="00B050"/>
                <w:szCs w:val="20"/>
                <w:lang w:val="en-US"/>
              </w:rPr>
            </w:pPr>
            <w:r w:rsidRPr="003A4BA8">
              <w:rPr>
                <w:rFonts w:cs="Arial"/>
                <w:b/>
                <w:bCs/>
                <w:color w:val="00B050"/>
                <w:szCs w:val="20"/>
                <w:lang w:val="en-US"/>
              </w:rPr>
              <w:t>RNF/PER-08</w:t>
            </w:r>
          </w:p>
        </w:tc>
        <w:tc>
          <w:tcPr>
            <w:tcW w:w="776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B4538D" w14:textId="77777777" w:rsidR="007701B9" w:rsidRPr="003A4BA8" w:rsidRDefault="007701B9" w:rsidP="00A74D61">
            <w:pPr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O tempo de resposta para operações que envolvam dados multimídia (imagens, vídeos, etc.) não deve exceder 30 segundos. Para qualquer outra operação do sistema, esse não deve exceder 5 segundos.</w:t>
            </w:r>
          </w:p>
        </w:tc>
      </w:tr>
      <w:tr w:rsidR="007701B9" w:rsidRPr="003A4BA8" w14:paraId="6A31E9F2" w14:textId="77777777">
        <w:trPr>
          <w:jc w:val="center"/>
        </w:trPr>
        <w:tc>
          <w:tcPr>
            <w:tcW w:w="15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DBF91E" w14:textId="77777777" w:rsidR="007701B9" w:rsidRPr="003A4BA8" w:rsidRDefault="007701B9" w:rsidP="009166BB">
            <w:pPr>
              <w:pStyle w:val="Ttulo9"/>
              <w:numPr>
                <w:ilvl w:val="0"/>
                <w:numId w:val="0"/>
              </w:numPr>
              <w:spacing w:before="60"/>
              <w:rPr>
                <w:rFonts w:cs="Arial"/>
                <w:color w:val="00B050"/>
                <w:szCs w:val="20"/>
              </w:rPr>
            </w:pPr>
            <w:r w:rsidRPr="003A4BA8">
              <w:rPr>
                <w:rFonts w:cs="Arial"/>
                <w:b/>
                <w:bCs/>
                <w:color w:val="00B050"/>
                <w:szCs w:val="20"/>
              </w:rPr>
              <w:t>RNF/PER-09</w:t>
            </w:r>
          </w:p>
        </w:tc>
        <w:tc>
          <w:tcPr>
            <w:tcW w:w="776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F0B3E3" w14:textId="77777777" w:rsidR="007701B9" w:rsidRPr="003A4BA8" w:rsidRDefault="007701B9" w:rsidP="00A74D61">
            <w:pPr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O espaço disponível em disco para informações deve ser capaz de armazenar todos os dados/atualizações que forem cadastrados a partir do servidor.</w:t>
            </w:r>
          </w:p>
        </w:tc>
      </w:tr>
    </w:tbl>
    <w:p w14:paraId="17E8EAFE" w14:textId="77777777" w:rsidR="005F734B" w:rsidRPr="003A4BA8" w:rsidRDefault="005F734B" w:rsidP="005F734B">
      <w:pPr>
        <w:rPr>
          <w:rFonts w:cs="Arial"/>
        </w:rPr>
      </w:pPr>
      <w:bookmarkStart w:id="52" w:name="_Toc68433150"/>
      <w:bookmarkEnd w:id="52"/>
    </w:p>
    <w:p w14:paraId="5D8BD256" w14:textId="77777777" w:rsidR="001A5411" w:rsidRPr="003A4BA8" w:rsidRDefault="001A5411" w:rsidP="00865178">
      <w:pPr>
        <w:pStyle w:val="Ttulo3"/>
        <w:numPr>
          <w:ilvl w:val="2"/>
          <w:numId w:val="35"/>
        </w:numPr>
        <w:pBdr>
          <w:top w:val="single" w:sz="4" w:space="0" w:color="auto"/>
        </w:pBdr>
        <w:rPr>
          <w:rFonts w:cs="Arial"/>
        </w:rPr>
      </w:pPr>
      <w:bookmarkStart w:id="53" w:name="_Toc269034584"/>
      <w:bookmarkStart w:id="54" w:name="_Toc269035803"/>
      <w:r w:rsidRPr="003A4BA8">
        <w:rPr>
          <w:rFonts w:cs="Arial"/>
        </w:rPr>
        <w:t>Requisitos Externos</w:t>
      </w:r>
      <w:bookmarkEnd w:id="53"/>
      <w:bookmarkEnd w:id="54"/>
    </w:p>
    <w:p w14:paraId="581112B2" w14:textId="77777777" w:rsidR="001A5411" w:rsidRPr="003A4BA8" w:rsidRDefault="001A5411" w:rsidP="005F734B">
      <w:pPr>
        <w:rPr>
          <w:rFonts w:cs="Arial"/>
        </w:rPr>
      </w:pPr>
    </w:p>
    <w:p w14:paraId="22070E42" w14:textId="77777777" w:rsidR="001A5411" w:rsidRPr="003A4BA8" w:rsidRDefault="001A5411" w:rsidP="00865178">
      <w:pPr>
        <w:pStyle w:val="Ttulo3"/>
        <w:numPr>
          <w:ilvl w:val="3"/>
          <w:numId w:val="35"/>
        </w:numPr>
        <w:pBdr>
          <w:top w:val="single" w:sz="4" w:space="0" w:color="auto"/>
        </w:pBdr>
        <w:rPr>
          <w:rFonts w:cs="Arial"/>
        </w:rPr>
      </w:pPr>
      <w:bookmarkStart w:id="55" w:name="_Toc269034585"/>
      <w:bookmarkStart w:id="56" w:name="_Toc269035804"/>
      <w:r w:rsidRPr="003A4BA8">
        <w:rPr>
          <w:rFonts w:cs="Arial"/>
        </w:rPr>
        <w:t>Requisitos Legais</w:t>
      </w:r>
      <w:bookmarkEnd w:id="55"/>
      <w:bookmarkEnd w:id="56"/>
    </w:p>
    <w:p w14:paraId="03BABA6B" w14:textId="77777777" w:rsidR="007701B9" w:rsidRPr="003A4BA8" w:rsidRDefault="007701B9" w:rsidP="007701B9">
      <w:pPr>
        <w:spacing w:line="288" w:lineRule="auto"/>
        <w:rPr>
          <w:rFonts w:cs="Arial"/>
        </w:rPr>
      </w:pPr>
      <w:r w:rsidRPr="003A4BA8">
        <w:rPr>
          <w:rFonts w:cs="Arial"/>
          <w:b/>
          <w:bCs/>
        </w:rPr>
        <w:t> </w:t>
      </w:r>
    </w:p>
    <w:tbl>
      <w:tblPr>
        <w:tblW w:w="0" w:type="auto"/>
        <w:jc w:val="center"/>
        <w:tblInd w:w="7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6660"/>
      </w:tblGrid>
      <w:tr w:rsidR="007701B9" w:rsidRPr="003A4BA8" w14:paraId="618371F1" w14:textId="77777777">
        <w:trPr>
          <w:jc w:val="center"/>
        </w:trPr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8E5671" w14:textId="77777777" w:rsidR="007701B9" w:rsidRPr="003A4BA8" w:rsidRDefault="007701B9" w:rsidP="00A74D61">
            <w:pPr>
              <w:rPr>
                <w:rFonts w:cs="Arial"/>
              </w:rPr>
            </w:pPr>
            <w:proofErr w:type="spellStart"/>
            <w:r w:rsidRPr="003A4BA8">
              <w:rPr>
                <w:rFonts w:cs="Arial"/>
                <w:b/>
                <w:bCs/>
              </w:rPr>
              <w:t>Ident</w:t>
            </w:r>
            <w:proofErr w:type="spellEnd"/>
            <w:r w:rsidRPr="003A4BA8">
              <w:rPr>
                <w:rFonts w:cs="Arial"/>
                <w:b/>
                <w:bCs/>
              </w:rPr>
              <w:t>.</w:t>
            </w:r>
          </w:p>
        </w:tc>
        <w:tc>
          <w:tcPr>
            <w:tcW w:w="666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96F009" w14:textId="77777777" w:rsidR="007701B9" w:rsidRPr="003A4BA8" w:rsidRDefault="007701B9" w:rsidP="00A74D61">
            <w:pPr>
              <w:pStyle w:val="itemseo"/>
              <w:rPr>
                <w:rFonts w:ascii="Arial" w:hAnsi="Arial"/>
                <w:sz w:val="20"/>
                <w:szCs w:val="20"/>
              </w:rPr>
            </w:pPr>
            <w:r w:rsidRPr="003A4BA8">
              <w:rPr>
                <w:rFonts w:ascii="Arial" w:hAnsi="Arial"/>
                <w:sz w:val="20"/>
                <w:szCs w:val="20"/>
                <w:lang w:val="pt-BR"/>
              </w:rPr>
              <w:t>Descrição</w:t>
            </w:r>
          </w:p>
        </w:tc>
      </w:tr>
      <w:tr w:rsidR="007701B9" w:rsidRPr="003A4BA8" w14:paraId="7046134B" w14:textId="77777777">
        <w:trPr>
          <w:jc w:val="center"/>
        </w:trPr>
        <w:tc>
          <w:tcPr>
            <w:tcW w:w="18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B7213E" w14:textId="77777777" w:rsidR="007701B9" w:rsidRPr="003A4BA8" w:rsidRDefault="007701B9" w:rsidP="009166BB">
            <w:pPr>
              <w:pStyle w:val="Ttulo9"/>
              <w:numPr>
                <w:ilvl w:val="0"/>
                <w:numId w:val="0"/>
              </w:numPr>
              <w:spacing w:before="60"/>
              <w:rPr>
                <w:rFonts w:cs="Arial"/>
                <w:color w:val="00B050"/>
                <w:szCs w:val="20"/>
              </w:rPr>
            </w:pPr>
            <w:r w:rsidRPr="003A4BA8">
              <w:rPr>
                <w:rFonts w:cs="Arial"/>
                <w:b/>
                <w:bCs/>
                <w:color w:val="00B050"/>
                <w:szCs w:val="20"/>
              </w:rPr>
              <w:t>RNF/LEG-20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82F036" w14:textId="77777777" w:rsidR="007701B9" w:rsidRPr="003A4BA8" w:rsidRDefault="007701B9" w:rsidP="00A74D61">
            <w:pPr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Caberá ao hotel garantir a veracidade das informações sobre os locais cadastrados.</w:t>
            </w:r>
          </w:p>
        </w:tc>
      </w:tr>
    </w:tbl>
    <w:p w14:paraId="4B5F0F9E" w14:textId="77777777" w:rsidR="001A5411" w:rsidRPr="003A4BA8" w:rsidRDefault="001A5411" w:rsidP="00865178">
      <w:pPr>
        <w:pStyle w:val="Ttulo3"/>
        <w:numPr>
          <w:ilvl w:val="3"/>
          <w:numId w:val="35"/>
        </w:numPr>
        <w:pBdr>
          <w:top w:val="single" w:sz="4" w:space="0" w:color="auto"/>
        </w:pBdr>
        <w:rPr>
          <w:rFonts w:cs="Arial"/>
        </w:rPr>
      </w:pPr>
      <w:bookmarkStart w:id="57" w:name="_Toc269034586"/>
      <w:bookmarkStart w:id="58" w:name="_Toc269035805"/>
      <w:r w:rsidRPr="003A4BA8">
        <w:rPr>
          <w:rFonts w:cs="Arial"/>
        </w:rPr>
        <w:t>Restrições Econômicas</w:t>
      </w:r>
      <w:bookmarkEnd w:id="57"/>
      <w:bookmarkEnd w:id="58"/>
    </w:p>
    <w:p w14:paraId="18E7057B" w14:textId="77777777" w:rsidR="001A5411" w:rsidRPr="003A4BA8" w:rsidRDefault="001A5411" w:rsidP="007701B9">
      <w:pPr>
        <w:spacing w:line="288" w:lineRule="auto"/>
        <w:rPr>
          <w:rFonts w:cs="Arial"/>
        </w:rPr>
      </w:pPr>
    </w:p>
    <w:tbl>
      <w:tblPr>
        <w:tblW w:w="0" w:type="auto"/>
        <w:jc w:val="center"/>
        <w:tblInd w:w="7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6660"/>
      </w:tblGrid>
      <w:tr w:rsidR="007701B9" w:rsidRPr="003A4BA8" w14:paraId="512DC548" w14:textId="77777777">
        <w:trPr>
          <w:jc w:val="center"/>
        </w:trPr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C9F46E" w14:textId="77777777" w:rsidR="007701B9" w:rsidRPr="003A4BA8" w:rsidRDefault="007701B9" w:rsidP="00A74D61">
            <w:pPr>
              <w:rPr>
                <w:rFonts w:cs="Arial"/>
              </w:rPr>
            </w:pPr>
            <w:r w:rsidRPr="003A4BA8">
              <w:rPr>
                <w:rFonts w:cs="Arial"/>
              </w:rPr>
              <w:t> </w:t>
            </w:r>
            <w:proofErr w:type="spellStart"/>
            <w:r w:rsidRPr="003A4BA8">
              <w:rPr>
                <w:rFonts w:cs="Arial"/>
                <w:b/>
                <w:bCs/>
              </w:rPr>
              <w:t>Ident</w:t>
            </w:r>
            <w:proofErr w:type="spellEnd"/>
            <w:r w:rsidRPr="003A4BA8">
              <w:rPr>
                <w:rFonts w:cs="Arial"/>
                <w:b/>
                <w:bCs/>
              </w:rPr>
              <w:t>.</w:t>
            </w:r>
          </w:p>
        </w:tc>
        <w:tc>
          <w:tcPr>
            <w:tcW w:w="666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B31B5E" w14:textId="77777777" w:rsidR="007701B9" w:rsidRPr="003A4BA8" w:rsidRDefault="007701B9" w:rsidP="00A74D61">
            <w:pPr>
              <w:pStyle w:val="itemseo"/>
              <w:rPr>
                <w:rFonts w:ascii="Arial" w:hAnsi="Arial"/>
                <w:sz w:val="20"/>
                <w:szCs w:val="20"/>
              </w:rPr>
            </w:pPr>
            <w:r w:rsidRPr="003A4BA8">
              <w:rPr>
                <w:rFonts w:ascii="Arial" w:hAnsi="Arial"/>
                <w:sz w:val="20"/>
                <w:szCs w:val="20"/>
                <w:lang w:val="pt-BR"/>
              </w:rPr>
              <w:t>Descrição</w:t>
            </w:r>
          </w:p>
        </w:tc>
      </w:tr>
      <w:tr w:rsidR="007701B9" w:rsidRPr="003A4BA8" w14:paraId="731F5976" w14:textId="77777777">
        <w:trPr>
          <w:jc w:val="center"/>
        </w:trPr>
        <w:tc>
          <w:tcPr>
            <w:tcW w:w="18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F636CB" w14:textId="77777777" w:rsidR="007701B9" w:rsidRPr="003A4BA8" w:rsidRDefault="007701B9" w:rsidP="009166BB">
            <w:pPr>
              <w:pStyle w:val="Ttulo9"/>
              <w:numPr>
                <w:ilvl w:val="0"/>
                <w:numId w:val="0"/>
              </w:numPr>
              <w:spacing w:before="60"/>
              <w:rPr>
                <w:rFonts w:cs="Arial"/>
                <w:color w:val="00B050"/>
                <w:szCs w:val="20"/>
              </w:rPr>
            </w:pPr>
            <w:r w:rsidRPr="003A4BA8">
              <w:rPr>
                <w:rFonts w:cs="Arial"/>
                <w:b/>
                <w:bCs/>
                <w:color w:val="00B050"/>
                <w:szCs w:val="20"/>
              </w:rPr>
              <w:t>RNF/ECO-21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A0E934" w14:textId="77777777" w:rsidR="007701B9" w:rsidRPr="003A4BA8" w:rsidRDefault="007701B9" w:rsidP="00A74D61">
            <w:pPr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O custo total para a implantação do sistema (não incluindo os custos com manutenção) não deve extrapolar em mais de 10% o valor inicialmente previsto em seu Estudo de Viabilidade (R$ 33.031,50).</w:t>
            </w:r>
          </w:p>
        </w:tc>
      </w:tr>
    </w:tbl>
    <w:p w14:paraId="14B80186" w14:textId="77777777" w:rsidR="007701B9" w:rsidRPr="003A4BA8" w:rsidRDefault="007701B9" w:rsidP="007701B9">
      <w:pPr>
        <w:spacing w:line="288" w:lineRule="auto"/>
        <w:rPr>
          <w:rFonts w:cs="Arial"/>
        </w:rPr>
      </w:pPr>
      <w:r w:rsidRPr="003A4BA8">
        <w:rPr>
          <w:rFonts w:cs="Arial"/>
        </w:rPr>
        <w:t> </w:t>
      </w:r>
    </w:p>
    <w:p w14:paraId="721F3CAE" w14:textId="77777777" w:rsidR="001A5411" w:rsidRPr="003A4BA8" w:rsidRDefault="001A5411" w:rsidP="00865178">
      <w:pPr>
        <w:pStyle w:val="Ttulo2"/>
        <w:numPr>
          <w:ilvl w:val="1"/>
          <w:numId w:val="35"/>
        </w:numPr>
        <w:rPr>
          <w:rFonts w:cs="Arial"/>
        </w:rPr>
      </w:pPr>
      <w:bookmarkStart w:id="59" w:name="_Toc269034587"/>
      <w:bookmarkStart w:id="60" w:name="_Toc269035806"/>
      <w:r w:rsidRPr="003A4BA8">
        <w:rPr>
          <w:rFonts w:cs="Arial"/>
        </w:rPr>
        <w:t>Requisitos Funcionais</w:t>
      </w:r>
      <w:bookmarkEnd w:id="59"/>
      <w:bookmarkEnd w:id="60"/>
    </w:p>
    <w:p w14:paraId="3367D899" w14:textId="77777777" w:rsidR="001A5411" w:rsidRPr="003A4BA8" w:rsidRDefault="001A5411" w:rsidP="007701B9">
      <w:pPr>
        <w:spacing w:line="288" w:lineRule="auto"/>
        <w:rPr>
          <w:rFonts w:cs="Arial"/>
          <w:color w:val="00B050"/>
        </w:rPr>
      </w:pPr>
    </w:p>
    <w:p w14:paraId="31ED22F3" w14:textId="77777777" w:rsidR="007701B9" w:rsidRPr="003A4BA8" w:rsidRDefault="007701B9" w:rsidP="007701B9">
      <w:pPr>
        <w:spacing w:line="288" w:lineRule="auto"/>
        <w:rPr>
          <w:rFonts w:cs="Arial"/>
          <w:color w:val="00B050"/>
        </w:rPr>
      </w:pPr>
      <w:r w:rsidRPr="003A4BA8">
        <w:rPr>
          <w:rFonts w:cs="Arial"/>
          <w:color w:val="00B050"/>
        </w:rPr>
        <w:t xml:space="preserve">Os requisitos funcionais descrevem o que o sistema faz, isto é, as funções necessárias para se obter os objetivos do sistema. No TIG, apenas o requisito [RF-16] foi classificado como importante, visto que o sistema poderia ocasionalmente funcionar sem ele,  e somente o RF-17 foi classificado como desejável, tendo-se em vista que o mesmo seria apenas um adicional para o sistema. Segue abaixo uma lista resumida dos requisitos funcionais do TIG. </w:t>
      </w:r>
    </w:p>
    <w:p w14:paraId="7162950C" w14:textId="77777777" w:rsidR="005F734B" w:rsidRPr="003A4BA8" w:rsidRDefault="005F734B" w:rsidP="006857BC">
      <w:pPr>
        <w:spacing w:line="288" w:lineRule="auto"/>
        <w:ind w:firstLine="705"/>
        <w:rPr>
          <w:rFonts w:cs="Arial"/>
          <w:color w:val="00B050"/>
        </w:rPr>
      </w:pPr>
    </w:p>
    <w:tbl>
      <w:tblPr>
        <w:tblW w:w="0" w:type="auto"/>
        <w:jc w:val="center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5940"/>
        <w:gridCol w:w="1593"/>
      </w:tblGrid>
      <w:tr w:rsidR="007701B9" w:rsidRPr="003A4BA8" w14:paraId="4E78F54D" w14:textId="77777777">
        <w:trPr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CE637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b/>
                <w:bCs/>
                <w:color w:val="00B050"/>
              </w:rPr>
              <w:t>Cód.</w:t>
            </w:r>
          </w:p>
        </w:tc>
        <w:tc>
          <w:tcPr>
            <w:tcW w:w="5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8CBBC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b/>
                <w:bCs/>
                <w:color w:val="00B050"/>
              </w:rPr>
              <w:t>Nome</w:t>
            </w:r>
          </w:p>
        </w:tc>
        <w:tc>
          <w:tcPr>
            <w:tcW w:w="15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CB999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b/>
                <w:bCs/>
                <w:color w:val="00B050"/>
              </w:rPr>
              <w:t>Prioridade</w:t>
            </w:r>
          </w:p>
        </w:tc>
      </w:tr>
      <w:tr w:rsidR="007701B9" w:rsidRPr="003A4BA8" w14:paraId="4C79EAD1" w14:textId="77777777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77932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bookmarkStart w:id="61" w:name="_Toc64086048"/>
            <w:r w:rsidRPr="003A4BA8">
              <w:rPr>
                <w:rFonts w:cs="Arial"/>
                <w:b/>
                <w:bCs/>
                <w:color w:val="00B050"/>
              </w:rPr>
              <w:lastRenderedPageBreak/>
              <w:t>RF-01</w:t>
            </w:r>
            <w:bookmarkEnd w:id="61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12E0F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Cadastro de Hóspede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0C672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Essencial</w:t>
            </w:r>
          </w:p>
        </w:tc>
      </w:tr>
      <w:tr w:rsidR="007701B9" w:rsidRPr="003A4BA8" w14:paraId="28351D4C" w14:textId="77777777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20E0" w14:textId="77777777" w:rsidR="007701B9" w:rsidRPr="003A4BA8" w:rsidRDefault="007701B9" w:rsidP="00A74D61">
            <w:pPr>
              <w:pStyle w:val="Sumrio4"/>
              <w:spacing w:before="40" w:after="40"/>
              <w:ind w:left="0"/>
              <w:rPr>
                <w:rFonts w:ascii="Arial" w:hAnsi="Arial" w:cs="Arial"/>
                <w:color w:val="00B050"/>
              </w:rPr>
            </w:pPr>
            <w:bookmarkStart w:id="62" w:name="_Toc64086049"/>
            <w:r w:rsidRPr="003A4BA8">
              <w:rPr>
                <w:rFonts w:ascii="Arial" w:hAnsi="Arial" w:cs="Arial"/>
                <w:b/>
                <w:bCs/>
                <w:color w:val="00B050"/>
                <w:lang w:val="pt-BR"/>
              </w:rPr>
              <w:t>RF-02</w:t>
            </w:r>
            <w:bookmarkEnd w:id="62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4201F" w14:textId="77777777" w:rsidR="007701B9" w:rsidRPr="003A4BA8" w:rsidRDefault="007701B9" w:rsidP="00A74D61">
            <w:pPr>
              <w:pStyle w:val="Sumrio4"/>
              <w:spacing w:before="40" w:after="40"/>
              <w:ind w:left="0"/>
              <w:rPr>
                <w:rFonts w:ascii="Arial" w:hAnsi="Arial" w:cs="Arial"/>
                <w:color w:val="00B050"/>
              </w:rPr>
            </w:pPr>
            <w:r w:rsidRPr="003A4BA8">
              <w:rPr>
                <w:rFonts w:ascii="Arial" w:hAnsi="Arial" w:cs="Arial"/>
                <w:color w:val="00B050"/>
                <w:lang w:val="pt-BR"/>
              </w:rPr>
              <w:t>Remoção de Hóspede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10AB8" w14:textId="77777777" w:rsidR="007701B9" w:rsidRPr="003A4BA8" w:rsidRDefault="007701B9" w:rsidP="00A74D61">
            <w:pPr>
              <w:pStyle w:val="Sumrio4"/>
              <w:spacing w:before="40" w:after="40"/>
              <w:ind w:left="0"/>
              <w:rPr>
                <w:rFonts w:ascii="Arial" w:hAnsi="Arial" w:cs="Arial"/>
                <w:color w:val="00B050"/>
              </w:rPr>
            </w:pPr>
            <w:r w:rsidRPr="003A4BA8">
              <w:rPr>
                <w:rFonts w:ascii="Arial" w:hAnsi="Arial" w:cs="Arial"/>
                <w:color w:val="00B050"/>
                <w:lang w:val="pt-BR"/>
              </w:rPr>
              <w:t>Essencial</w:t>
            </w:r>
          </w:p>
        </w:tc>
      </w:tr>
      <w:tr w:rsidR="007701B9" w:rsidRPr="003A4BA8" w14:paraId="6E71C198" w14:textId="77777777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1A808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bookmarkStart w:id="63" w:name="_Toc64086050"/>
            <w:r w:rsidRPr="003A4BA8">
              <w:rPr>
                <w:rFonts w:cs="Arial"/>
                <w:b/>
                <w:bCs/>
                <w:color w:val="00B050"/>
              </w:rPr>
              <w:t>RF-03</w:t>
            </w:r>
            <w:bookmarkEnd w:id="63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7EFF4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Cadastro de Categorias de Locais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548E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Essencial</w:t>
            </w:r>
          </w:p>
        </w:tc>
      </w:tr>
      <w:tr w:rsidR="007701B9" w:rsidRPr="003A4BA8" w14:paraId="39945E5C" w14:textId="77777777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CE7A5" w14:textId="77777777" w:rsidR="007701B9" w:rsidRPr="003A4BA8" w:rsidRDefault="007701B9" w:rsidP="00A74D61">
            <w:pPr>
              <w:pStyle w:val="Sumrio4"/>
              <w:spacing w:before="40" w:after="40"/>
              <w:ind w:left="0"/>
              <w:rPr>
                <w:rFonts w:ascii="Arial" w:hAnsi="Arial" w:cs="Arial"/>
                <w:color w:val="00B050"/>
              </w:rPr>
            </w:pPr>
            <w:bookmarkStart w:id="64" w:name="_Toc64086051"/>
            <w:r w:rsidRPr="003A4BA8">
              <w:rPr>
                <w:rFonts w:ascii="Arial" w:hAnsi="Arial" w:cs="Arial"/>
                <w:b/>
                <w:bCs/>
                <w:color w:val="00B050"/>
                <w:lang w:val="pt-BR"/>
              </w:rPr>
              <w:t>RF-04</w:t>
            </w:r>
            <w:bookmarkEnd w:id="64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F6F7E" w14:textId="77777777" w:rsidR="007701B9" w:rsidRPr="003A4BA8" w:rsidRDefault="007701B9" w:rsidP="00A74D61">
            <w:pPr>
              <w:pStyle w:val="Sumrio4"/>
              <w:spacing w:before="40" w:after="40"/>
              <w:ind w:left="0"/>
              <w:rPr>
                <w:rFonts w:ascii="Arial" w:hAnsi="Arial" w:cs="Arial"/>
                <w:color w:val="00B050"/>
                <w:lang w:val="pt-BR"/>
              </w:rPr>
            </w:pPr>
            <w:r w:rsidRPr="003A4BA8">
              <w:rPr>
                <w:rFonts w:ascii="Arial" w:hAnsi="Arial" w:cs="Arial"/>
                <w:color w:val="00B050"/>
                <w:lang w:val="pt-BR"/>
              </w:rPr>
              <w:t>Remoção de Categorias de Locais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52AB7" w14:textId="77777777" w:rsidR="007701B9" w:rsidRPr="003A4BA8" w:rsidRDefault="007701B9" w:rsidP="00A74D61">
            <w:pPr>
              <w:pStyle w:val="Sumrio4"/>
              <w:spacing w:before="40" w:after="40"/>
              <w:ind w:left="0"/>
              <w:rPr>
                <w:rFonts w:ascii="Arial" w:hAnsi="Arial" w:cs="Arial"/>
                <w:color w:val="00B050"/>
              </w:rPr>
            </w:pPr>
            <w:r w:rsidRPr="003A4BA8">
              <w:rPr>
                <w:rFonts w:ascii="Arial" w:hAnsi="Arial" w:cs="Arial"/>
                <w:color w:val="00B050"/>
                <w:lang w:val="pt-BR"/>
              </w:rPr>
              <w:t>Essencial</w:t>
            </w:r>
          </w:p>
        </w:tc>
      </w:tr>
      <w:tr w:rsidR="007701B9" w:rsidRPr="003A4BA8" w14:paraId="48D97901" w14:textId="77777777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4CBE3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bookmarkStart w:id="65" w:name="_Toc64086052"/>
            <w:r w:rsidRPr="003A4BA8">
              <w:rPr>
                <w:rFonts w:cs="Arial"/>
                <w:b/>
                <w:bCs/>
                <w:color w:val="00B050"/>
              </w:rPr>
              <w:t>RF-05</w:t>
            </w:r>
            <w:bookmarkEnd w:id="65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E7C7C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Cadastro de Local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A83A6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Essencial</w:t>
            </w:r>
          </w:p>
        </w:tc>
      </w:tr>
      <w:tr w:rsidR="007701B9" w:rsidRPr="003A4BA8" w14:paraId="0211516B" w14:textId="77777777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0563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bookmarkStart w:id="66" w:name="_Toc64086053"/>
            <w:r w:rsidRPr="003A4BA8">
              <w:rPr>
                <w:rFonts w:cs="Arial"/>
                <w:b/>
                <w:bCs/>
                <w:color w:val="00B050"/>
              </w:rPr>
              <w:t>RF-06</w:t>
            </w:r>
            <w:bookmarkEnd w:id="66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F81A0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Remoção de Local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CCF15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Essencial</w:t>
            </w:r>
          </w:p>
        </w:tc>
      </w:tr>
      <w:tr w:rsidR="007701B9" w:rsidRPr="003A4BA8" w14:paraId="3B9D963B" w14:textId="77777777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D21DA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bookmarkStart w:id="67" w:name="_Toc64086054"/>
            <w:r w:rsidRPr="003A4BA8">
              <w:rPr>
                <w:rFonts w:cs="Arial"/>
                <w:b/>
                <w:bCs/>
                <w:color w:val="00B050"/>
              </w:rPr>
              <w:t>RF-07</w:t>
            </w:r>
            <w:bookmarkEnd w:id="67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99F1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Atualização de Local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672C3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Essencial</w:t>
            </w:r>
          </w:p>
        </w:tc>
      </w:tr>
      <w:tr w:rsidR="007701B9" w:rsidRPr="003A4BA8" w14:paraId="3A0FFB95" w14:textId="77777777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24C9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bookmarkStart w:id="68" w:name="_Toc64086055"/>
            <w:r w:rsidRPr="003A4BA8">
              <w:rPr>
                <w:rFonts w:cs="Arial"/>
                <w:b/>
                <w:bCs/>
                <w:color w:val="00B050"/>
              </w:rPr>
              <w:t>RF-08</w:t>
            </w:r>
            <w:bookmarkEnd w:id="68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4F435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Cadastro de Informação do Hotel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97024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Essencial</w:t>
            </w:r>
          </w:p>
        </w:tc>
      </w:tr>
      <w:tr w:rsidR="007701B9" w:rsidRPr="003A4BA8" w14:paraId="2B8516EA" w14:textId="77777777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4931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bookmarkStart w:id="69" w:name="_Toc64086056"/>
            <w:r w:rsidRPr="003A4BA8">
              <w:rPr>
                <w:rFonts w:cs="Arial"/>
                <w:b/>
                <w:bCs/>
                <w:color w:val="00B050"/>
              </w:rPr>
              <w:t>RF-09</w:t>
            </w:r>
            <w:bookmarkEnd w:id="69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89E8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Remoção de Informação do Hotel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67076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Essencial</w:t>
            </w:r>
          </w:p>
        </w:tc>
      </w:tr>
      <w:tr w:rsidR="007701B9" w:rsidRPr="003A4BA8" w14:paraId="7DAD021F" w14:textId="77777777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CE3C1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bookmarkStart w:id="70" w:name="_Toc64086057"/>
            <w:r w:rsidRPr="003A4BA8">
              <w:rPr>
                <w:rFonts w:cs="Arial"/>
                <w:b/>
                <w:bCs/>
                <w:color w:val="00B050"/>
              </w:rPr>
              <w:t>RF-10</w:t>
            </w:r>
            <w:bookmarkEnd w:id="70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A274C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Atualização de Informação do Hotel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273B0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Essencial</w:t>
            </w:r>
          </w:p>
        </w:tc>
      </w:tr>
      <w:tr w:rsidR="007701B9" w:rsidRPr="003A4BA8" w14:paraId="719406BF" w14:textId="77777777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761A2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bookmarkStart w:id="71" w:name="_Toc64086061"/>
            <w:r w:rsidRPr="003A4BA8">
              <w:rPr>
                <w:rFonts w:cs="Arial"/>
                <w:b/>
                <w:bCs/>
                <w:color w:val="00B050"/>
              </w:rPr>
              <w:t>RF-11</w:t>
            </w:r>
            <w:bookmarkEnd w:id="71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8626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 xml:space="preserve">Efetuar </w:t>
            </w:r>
            <w:proofErr w:type="spellStart"/>
            <w:r w:rsidRPr="003A4BA8">
              <w:rPr>
                <w:rFonts w:cs="Arial"/>
                <w:color w:val="00B050"/>
              </w:rPr>
              <w:t>Login</w:t>
            </w:r>
            <w:proofErr w:type="spellEnd"/>
            <w:r w:rsidRPr="003A4BA8">
              <w:rPr>
                <w:rFonts w:cs="Arial"/>
                <w:color w:val="00B050"/>
              </w:rPr>
              <w:t xml:space="preserve"> (Administrador)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C5B37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Essencial</w:t>
            </w:r>
          </w:p>
        </w:tc>
      </w:tr>
      <w:tr w:rsidR="007701B9" w:rsidRPr="003A4BA8" w14:paraId="30CB3FFF" w14:textId="77777777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3CF50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bookmarkStart w:id="72" w:name="_Toc64086063"/>
            <w:r w:rsidRPr="003A4BA8">
              <w:rPr>
                <w:rFonts w:cs="Arial"/>
                <w:b/>
                <w:bCs/>
                <w:color w:val="00B050"/>
              </w:rPr>
              <w:t>RF-12</w:t>
            </w:r>
            <w:bookmarkEnd w:id="72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08B5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Consultar Extrato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BB6A9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Essencial</w:t>
            </w:r>
          </w:p>
        </w:tc>
      </w:tr>
      <w:tr w:rsidR="007701B9" w:rsidRPr="003A4BA8" w14:paraId="04D3BBB9" w14:textId="77777777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2E1DF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bookmarkStart w:id="73" w:name="_Toc64086064"/>
            <w:r w:rsidRPr="003A4BA8">
              <w:rPr>
                <w:rFonts w:cs="Arial"/>
                <w:b/>
                <w:bCs/>
                <w:color w:val="00B050"/>
              </w:rPr>
              <w:t>RF-13</w:t>
            </w:r>
            <w:bookmarkEnd w:id="73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FDF62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Consultar Informações do Hotel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9955D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Essencial</w:t>
            </w:r>
          </w:p>
        </w:tc>
      </w:tr>
      <w:tr w:rsidR="007701B9" w:rsidRPr="003A4BA8" w14:paraId="5BC393E3" w14:textId="77777777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55EC1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bookmarkStart w:id="74" w:name="_Toc64086065"/>
            <w:r w:rsidRPr="003A4BA8">
              <w:rPr>
                <w:rFonts w:cs="Arial"/>
                <w:b/>
                <w:bCs/>
                <w:color w:val="00B050"/>
              </w:rPr>
              <w:t>RF-14</w:t>
            </w:r>
            <w:bookmarkEnd w:id="74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0071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 xml:space="preserve">Efetuar </w:t>
            </w:r>
            <w:proofErr w:type="spellStart"/>
            <w:r w:rsidRPr="003A4BA8">
              <w:rPr>
                <w:rFonts w:cs="Arial"/>
                <w:color w:val="00B050"/>
              </w:rPr>
              <w:t>Login</w:t>
            </w:r>
            <w:proofErr w:type="spellEnd"/>
            <w:r w:rsidRPr="003A4BA8">
              <w:rPr>
                <w:rFonts w:cs="Arial"/>
                <w:color w:val="00B050"/>
              </w:rPr>
              <w:t xml:space="preserve"> (Hóspede)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ABFF9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Essencial</w:t>
            </w:r>
          </w:p>
        </w:tc>
      </w:tr>
      <w:tr w:rsidR="007701B9" w:rsidRPr="003A4BA8" w14:paraId="6FA12616" w14:textId="77777777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D62E6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bookmarkStart w:id="75" w:name="_Toc64086067"/>
            <w:r w:rsidRPr="003A4BA8">
              <w:rPr>
                <w:rFonts w:cs="Arial"/>
                <w:b/>
                <w:bCs/>
                <w:color w:val="00B050"/>
              </w:rPr>
              <w:t>RF-15</w:t>
            </w:r>
            <w:bookmarkEnd w:id="75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FFED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Consultar Informações de Locais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1F002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Essencial</w:t>
            </w:r>
          </w:p>
        </w:tc>
      </w:tr>
      <w:tr w:rsidR="007701B9" w:rsidRPr="003A4BA8" w14:paraId="0D466C3B" w14:textId="77777777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EFE06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bookmarkStart w:id="76" w:name="_Toc64086068"/>
            <w:r w:rsidRPr="003A4BA8">
              <w:rPr>
                <w:rFonts w:cs="Arial"/>
                <w:b/>
                <w:bCs/>
                <w:color w:val="00B050"/>
              </w:rPr>
              <w:t>RF-16</w:t>
            </w:r>
            <w:bookmarkEnd w:id="76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3F289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Consultar Informações Úteis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C611D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Importante</w:t>
            </w:r>
          </w:p>
        </w:tc>
      </w:tr>
      <w:tr w:rsidR="007701B9" w:rsidRPr="003A4BA8" w14:paraId="53418693" w14:textId="77777777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2CCFA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b/>
                <w:bCs/>
                <w:color w:val="00B050"/>
              </w:rPr>
              <w:t>RF-17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7FD8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 xml:space="preserve">Consultar Ajuda </w:t>
            </w:r>
            <w:proofErr w:type="spellStart"/>
            <w:r w:rsidRPr="003A4BA8">
              <w:rPr>
                <w:rFonts w:cs="Arial"/>
                <w:color w:val="00B050"/>
              </w:rPr>
              <w:t>On</w:t>
            </w:r>
            <w:proofErr w:type="spellEnd"/>
            <w:r w:rsidRPr="003A4BA8">
              <w:rPr>
                <w:rFonts w:cs="Arial"/>
                <w:color w:val="00B050"/>
              </w:rPr>
              <w:t xml:space="preserve"> </w:t>
            </w:r>
            <w:proofErr w:type="spellStart"/>
            <w:r w:rsidRPr="003A4BA8">
              <w:rPr>
                <w:rFonts w:cs="Arial"/>
                <w:color w:val="00B050"/>
              </w:rPr>
              <w:t>Line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3FF5" w14:textId="77777777" w:rsidR="007701B9" w:rsidRPr="003A4BA8" w:rsidRDefault="007701B9" w:rsidP="00A74D61">
            <w:pPr>
              <w:spacing w:before="40" w:after="40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Desejável</w:t>
            </w:r>
          </w:p>
        </w:tc>
      </w:tr>
    </w:tbl>
    <w:p w14:paraId="13D496D0" w14:textId="77777777" w:rsidR="00096A4A" w:rsidRPr="003A4BA8" w:rsidRDefault="00096A4A" w:rsidP="00096A4A">
      <w:pPr>
        <w:spacing w:line="288" w:lineRule="auto"/>
        <w:rPr>
          <w:rFonts w:cs="Arial"/>
        </w:rPr>
      </w:pPr>
    </w:p>
    <w:p w14:paraId="5DAA6222" w14:textId="77777777" w:rsidR="001A5411" w:rsidRPr="003A4BA8" w:rsidRDefault="001A5411" w:rsidP="00865178">
      <w:pPr>
        <w:pStyle w:val="Ttulo3"/>
        <w:numPr>
          <w:ilvl w:val="2"/>
          <w:numId w:val="35"/>
        </w:numPr>
        <w:pBdr>
          <w:top w:val="single" w:sz="4" w:space="0" w:color="auto"/>
        </w:pBdr>
        <w:rPr>
          <w:rFonts w:cs="Arial"/>
        </w:rPr>
      </w:pPr>
      <w:bookmarkStart w:id="77" w:name="_Toc269034588"/>
      <w:bookmarkStart w:id="78" w:name="_Toc269035807"/>
      <w:r w:rsidRPr="003A4BA8">
        <w:rPr>
          <w:rFonts w:cs="Arial"/>
        </w:rPr>
        <w:t>Especificação dos Requisitos</w:t>
      </w:r>
      <w:bookmarkEnd w:id="77"/>
      <w:bookmarkEnd w:id="78"/>
    </w:p>
    <w:p w14:paraId="6C839182" w14:textId="77777777" w:rsidR="001A5411" w:rsidRPr="003A4BA8" w:rsidRDefault="001A5411" w:rsidP="00096A4A">
      <w:pPr>
        <w:spacing w:line="288" w:lineRule="auto"/>
        <w:rPr>
          <w:rFonts w:cs="Arial"/>
        </w:rPr>
      </w:pPr>
    </w:p>
    <w:tbl>
      <w:tblPr>
        <w:tblW w:w="9247" w:type="dxa"/>
        <w:tblInd w:w="32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8"/>
        <w:gridCol w:w="712"/>
        <w:gridCol w:w="584"/>
        <w:gridCol w:w="2017"/>
        <w:gridCol w:w="794"/>
        <w:gridCol w:w="2392"/>
      </w:tblGrid>
      <w:tr w:rsidR="00096A4A" w:rsidRPr="003A4BA8" w14:paraId="4AB42AA8" w14:textId="77777777">
        <w:tc>
          <w:tcPr>
            <w:tcW w:w="9247" w:type="dxa"/>
            <w:gridSpan w:val="6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721C4B" w14:textId="77777777" w:rsidR="00096A4A" w:rsidRPr="003A4BA8" w:rsidRDefault="00096A4A" w:rsidP="006857BC">
            <w:pPr>
              <w:pStyle w:val="itemseo"/>
              <w:spacing w:before="0" w:after="0"/>
              <w:rPr>
                <w:rFonts w:ascii="Arial" w:hAnsi="Arial"/>
                <w:sz w:val="20"/>
                <w:szCs w:val="20"/>
              </w:rPr>
            </w:pPr>
            <w:r w:rsidRPr="003A4BA8">
              <w:rPr>
                <w:rFonts w:ascii="Arial" w:hAnsi="Arial"/>
                <w:sz w:val="20"/>
                <w:szCs w:val="20"/>
                <w:lang w:val="pt-BR"/>
              </w:rPr>
              <w:t>RF-01</w:t>
            </w:r>
          </w:p>
        </w:tc>
      </w:tr>
      <w:tr w:rsidR="00096A4A" w:rsidRPr="003A4BA8" w14:paraId="400F9901" w14:textId="77777777">
        <w:trPr>
          <w:trHeight w:val="337"/>
        </w:trPr>
        <w:tc>
          <w:tcPr>
            <w:tcW w:w="274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D55ED2" w14:textId="77777777" w:rsidR="00096A4A" w:rsidRPr="003A4BA8" w:rsidRDefault="00096A4A" w:rsidP="006857BC">
            <w:pPr>
              <w:pStyle w:val="Ttulo9"/>
              <w:numPr>
                <w:ilvl w:val="0"/>
                <w:numId w:val="0"/>
              </w:numPr>
              <w:spacing w:before="0" w:after="0" w:line="288" w:lineRule="auto"/>
              <w:rPr>
                <w:rFonts w:cs="Arial"/>
                <w:color w:val="00B050"/>
                <w:szCs w:val="20"/>
              </w:rPr>
            </w:pPr>
            <w:r w:rsidRPr="003A4BA8">
              <w:rPr>
                <w:rFonts w:cs="Arial"/>
                <w:b/>
                <w:bCs/>
                <w:color w:val="00B050"/>
                <w:szCs w:val="20"/>
              </w:rPr>
              <w:t>Nome:</w:t>
            </w:r>
          </w:p>
        </w:tc>
        <w:tc>
          <w:tcPr>
            <w:tcW w:w="6499" w:type="dxa"/>
            <w:gridSpan w:val="5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A39ECB" w14:textId="77777777" w:rsidR="00096A4A" w:rsidRPr="003A4BA8" w:rsidRDefault="00096A4A" w:rsidP="006857BC">
            <w:pPr>
              <w:spacing w:before="0" w:after="0" w:line="288" w:lineRule="auto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Cadastro de Hóspede</w:t>
            </w:r>
          </w:p>
        </w:tc>
      </w:tr>
      <w:tr w:rsidR="00096A4A" w:rsidRPr="003A4BA8" w14:paraId="173D133F" w14:textId="77777777">
        <w:trPr>
          <w:trHeight w:val="795"/>
        </w:trPr>
        <w:tc>
          <w:tcPr>
            <w:tcW w:w="274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6D8B3D" w14:textId="77777777" w:rsidR="00096A4A" w:rsidRPr="003A4BA8" w:rsidRDefault="00096A4A" w:rsidP="006857BC">
            <w:pPr>
              <w:pStyle w:val="Ttulo9"/>
              <w:numPr>
                <w:ilvl w:val="0"/>
                <w:numId w:val="0"/>
              </w:numPr>
              <w:spacing w:before="0" w:after="0" w:line="288" w:lineRule="auto"/>
              <w:rPr>
                <w:rFonts w:cs="Arial"/>
                <w:color w:val="00B050"/>
                <w:szCs w:val="20"/>
              </w:rPr>
            </w:pPr>
            <w:r w:rsidRPr="003A4BA8">
              <w:rPr>
                <w:rFonts w:cs="Arial"/>
                <w:b/>
                <w:bCs/>
                <w:color w:val="00B050"/>
                <w:szCs w:val="20"/>
              </w:rPr>
              <w:t>Descrição:</w:t>
            </w:r>
          </w:p>
        </w:tc>
        <w:tc>
          <w:tcPr>
            <w:tcW w:w="6499" w:type="dxa"/>
            <w:gridSpan w:val="5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836EC3" w14:textId="77777777" w:rsidR="00096A4A" w:rsidRPr="003A4BA8" w:rsidRDefault="00096A4A" w:rsidP="006857BC">
            <w:pPr>
              <w:pStyle w:val="Ttulo9"/>
              <w:numPr>
                <w:ilvl w:val="0"/>
                <w:numId w:val="0"/>
              </w:numPr>
              <w:spacing w:before="0" w:after="0" w:line="288" w:lineRule="auto"/>
              <w:rPr>
                <w:rFonts w:cs="Arial"/>
                <w:color w:val="00B050"/>
                <w:szCs w:val="20"/>
              </w:rPr>
            </w:pPr>
            <w:r w:rsidRPr="003A4BA8">
              <w:rPr>
                <w:rFonts w:cs="Arial"/>
                <w:color w:val="00B050"/>
                <w:szCs w:val="20"/>
              </w:rPr>
              <w:t>O sistema deve permitir que o administrador do sistema cadastre um novo hóspede em seu banco de dados. Para efetuar esse cadastro serão necessários apenas os números do quarto e a senha do hóspede. Uma mensagem deve ser exibida caso o usuário já exista.</w:t>
            </w:r>
          </w:p>
        </w:tc>
      </w:tr>
      <w:tr w:rsidR="00096A4A" w:rsidRPr="003A4BA8" w14:paraId="19988397" w14:textId="77777777">
        <w:tc>
          <w:tcPr>
            <w:tcW w:w="274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181AA6" w14:textId="77777777" w:rsidR="00096A4A" w:rsidRPr="003A4BA8" w:rsidRDefault="00096A4A" w:rsidP="006857BC">
            <w:pPr>
              <w:pStyle w:val="itemseo"/>
              <w:spacing w:before="0" w:after="0"/>
              <w:rPr>
                <w:rFonts w:ascii="Arial" w:hAnsi="Arial"/>
                <w:color w:val="00B050"/>
                <w:sz w:val="20"/>
                <w:szCs w:val="20"/>
              </w:rPr>
            </w:pPr>
            <w:r w:rsidRPr="003A4BA8">
              <w:rPr>
                <w:rFonts w:ascii="Arial" w:hAnsi="Arial"/>
                <w:color w:val="00B050"/>
                <w:sz w:val="20"/>
                <w:szCs w:val="20"/>
                <w:lang w:val="pt-BR"/>
              </w:rPr>
              <w:t>Atores:</w:t>
            </w:r>
          </w:p>
        </w:tc>
        <w:tc>
          <w:tcPr>
            <w:tcW w:w="6499" w:type="dxa"/>
            <w:gridSpan w:val="5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C32613" w14:textId="77777777" w:rsidR="00096A4A" w:rsidRPr="003A4BA8" w:rsidRDefault="00096A4A" w:rsidP="006857BC">
            <w:pPr>
              <w:spacing w:before="0" w:after="0" w:line="288" w:lineRule="auto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Administrador do Sistema</w:t>
            </w:r>
          </w:p>
        </w:tc>
      </w:tr>
      <w:tr w:rsidR="00096A4A" w:rsidRPr="003A4BA8" w14:paraId="0C689B6D" w14:textId="77777777">
        <w:tc>
          <w:tcPr>
            <w:tcW w:w="274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FD05C9" w14:textId="77777777" w:rsidR="00096A4A" w:rsidRPr="003A4BA8" w:rsidRDefault="00096A4A" w:rsidP="006857BC">
            <w:pPr>
              <w:pStyle w:val="itemseo"/>
              <w:spacing w:before="0" w:after="0"/>
              <w:rPr>
                <w:rFonts w:ascii="Arial" w:hAnsi="Arial"/>
                <w:color w:val="00B050"/>
                <w:sz w:val="20"/>
                <w:szCs w:val="20"/>
              </w:rPr>
            </w:pPr>
            <w:r w:rsidRPr="003A4BA8">
              <w:rPr>
                <w:rFonts w:ascii="Arial" w:hAnsi="Arial"/>
                <w:color w:val="00B050"/>
                <w:sz w:val="20"/>
                <w:szCs w:val="20"/>
                <w:lang w:val="pt-BR"/>
              </w:rPr>
              <w:t>Prioridade:</w:t>
            </w:r>
          </w:p>
        </w:tc>
        <w:tc>
          <w:tcPr>
            <w:tcW w:w="3313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D39FE7" w14:textId="77777777" w:rsidR="00096A4A" w:rsidRPr="003A4BA8" w:rsidRDefault="00096A4A" w:rsidP="006857BC">
            <w:pPr>
              <w:spacing w:before="0" w:after="0" w:line="288" w:lineRule="auto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Essencial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</w:tcPr>
          <w:p w14:paraId="7CAA1703" w14:textId="77777777" w:rsidR="00096A4A" w:rsidRPr="003A4BA8" w:rsidRDefault="00096A4A" w:rsidP="006857BC">
            <w:pPr>
              <w:spacing w:before="0" w:after="0" w:line="288" w:lineRule="auto"/>
              <w:rPr>
                <w:rFonts w:cs="Arial"/>
                <w:b/>
                <w:color w:val="00B050"/>
              </w:rPr>
            </w:pPr>
            <w:r w:rsidRPr="003A4BA8">
              <w:rPr>
                <w:rFonts w:cs="Arial"/>
                <w:b/>
                <w:color w:val="00B050"/>
              </w:rPr>
              <w:t>Anexo: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</w:tcPr>
          <w:p w14:paraId="2441D3D7" w14:textId="77777777" w:rsidR="00096A4A" w:rsidRPr="003A4BA8" w:rsidRDefault="00096A4A" w:rsidP="006857BC">
            <w:pPr>
              <w:spacing w:before="0" w:after="0" w:line="288" w:lineRule="auto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 xml:space="preserve"> Anexo 01</w:t>
            </w:r>
          </w:p>
        </w:tc>
      </w:tr>
      <w:tr w:rsidR="00096A4A" w:rsidRPr="003A4BA8" w14:paraId="18B87871" w14:textId="77777777">
        <w:tc>
          <w:tcPr>
            <w:tcW w:w="4044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1F608B" w14:textId="77777777" w:rsidR="00096A4A" w:rsidRPr="003A4BA8" w:rsidRDefault="00096A4A" w:rsidP="006857BC">
            <w:pPr>
              <w:pStyle w:val="itemseo"/>
              <w:spacing w:before="0" w:after="0"/>
              <w:rPr>
                <w:rFonts w:ascii="Arial" w:hAnsi="Arial"/>
                <w:color w:val="00B050"/>
                <w:sz w:val="20"/>
                <w:szCs w:val="20"/>
              </w:rPr>
            </w:pPr>
            <w:r w:rsidRPr="003A4BA8">
              <w:rPr>
                <w:rFonts w:ascii="Arial" w:hAnsi="Arial"/>
                <w:color w:val="00B050"/>
                <w:sz w:val="20"/>
                <w:szCs w:val="20"/>
                <w:lang w:val="pt-BR"/>
              </w:rPr>
              <w:t>Requisitos Não Funcionais Associados:</w:t>
            </w:r>
          </w:p>
        </w:tc>
        <w:tc>
          <w:tcPr>
            <w:tcW w:w="5203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C773F5" w14:textId="77777777" w:rsidR="00096A4A" w:rsidRPr="003A4BA8" w:rsidRDefault="00096A4A" w:rsidP="006857BC">
            <w:pPr>
              <w:spacing w:before="0" w:after="0" w:line="288" w:lineRule="auto"/>
              <w:rPr>
                <w:rFonts w:cs="Arial"/>
                <w:color w:val="00B050"/>
                <w:lang w:val="it-IT"/>
              </w:rPr>
            </w:pPr>
            <w:r w:rsidRPr="003A4BA8">
              <w:rPr>
                <w:rFonts w:cs="Arial"/>
                <w:bCs/>
                <w:color w:val="00B050"/>
                <w:lang w:val="it-IT"/>
              </w:rPr>
              <w:t>NFR/USA-12</w:t>
            </w:r>
            <w:r w:rsidRPr="003A4BA8">
              <w:rPr>
                <w:rFonts w:cs="Arial"/>
                <w:color w:val="00B050"/>
                <w:lang w:val="it-IT"/>
              </w:rPr>
              <w:t xml:space="preserve"> e </w:t>
            </w:r>
            <w:r w:rsidRPr="003A4BA8">
              <w:rPr>
                <w:rFonts w:cs="Arial"/>
                <w:bCs/>
                <w:color w:val="00B050"/>
                <w:lang w:val="it-IT"/>
              </w:rPr>
              <w:t>NFR/PER-08</w:t>
            </w:r>
          </w:p>
        </w:tc>
      </w:tr>
      <w:tr w:rsidR="00096A4A" w:rsidRPr="003A4BA8" w14:paraId="781BFB05" w14:textId="77777777">
        <w:tc>
          <w:tcPr>
            <w:tcW w:w="4044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F132E1" w14:textId="77777777" w:rsidR="00096A4A" w:rsidRPr="003A4BA8" w:rsidRDefault="00096A4A" w:rsidP="006857BC">
            <w:pPr>
              <w:pStyle w:val="itemseo"/>
              <w:spacing w:before="0" w:after="0"/>
              <w:rPr>
                <w:rFonts w:ascii="Arial" w:hAnsi="Arial"/>
                <w:color w:val="00B050"/>
                <w:sz w:val="20"/>
                <w:szCs w:val="20"/>
              </w:rPr>
            </w:pPr>
            <w:r w:rsidRPr="003A4BA8">
              <w:rPr>
                <w:rFonts w:ascii="Arial" w:hAnsi="Arial"/>
                <w:color w:val="00B050"/>
                <w:sz w:val="20"/>
                <w:szCs w:val="20"/>
                <w:lang w:val="pt-BR"/>
              </w:rPr>
              <w:t>Entradas e pré-condições:</w:t>
            </w:r>
          </w:p>
        </w:tc>
        <w:tc>
          <w:tcPr>
            <w:tcW w:w="5203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39EBE7" w14:textId="77777777" w:rsidR="00096A4A" w:rsidRPr="003A4BA8" w:rsidRDefault="00096A4A" w:rsidP="006857BC">
            <w:pPr>
              <w:spacing w:before="0" w:after="0" w:line="288" w:lineRule="auto"/>
              <w:ind w:left="44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 xml:space="preserve">Administrador ter efetuado o </w:t>
            </w:r>
            <w:proofErr w:type="spellStart"/>
            <w:r w:rsidRPr="003A4BA8">
              <w:rPr>
                <w:rFonts w:cs="Arial"/>
                <w:i/>
                <w:iCs/>
                <w:color w:val="00B050"/>
              </w:rPr>
              <w:t>login</w:t>
            </w:r>
            <w:proofErr w:type="spellEnd"/>
            <w:r w:rsidRPr="003A4BA8">
              <w:rPr>
                <w:rFonts w:cs="Arial"/>
                <w:color w:val="00B050"/>
              </w:rPr>
              <w:t xml:space="preserve"> no sistema</w:t>
            </w:r>
          </w:p>
        </w:tc>
      </w:tr>
      <w:tr w:rsidR="00096A4A" w:rsidRPr="003A4BA8" w14:paraId="32F6E94A" w14:textId="77777777">
        <w:tc>
          <w:tcPr>
            <w:tcW w:w="4044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79E3A1" w14:textId="77777777" w:rsidR="00096A4A" w:rsidRPr="003A4BA8" w:rsidRDefault="00096A4A" w:rsidP="006857BC">
            <w:pPr>
              <w:pStyle w:val="itemseo"/>
              <w:spacing w:before="0" w:after="0"/>
              <w:rPr>
                <w:rFonts w:ascii="Arial" w:hAnsi="Arial"/>
                <w:color w:val="00B050"/>
                <w:sz w:val="20"/>
                <w:szCs w:val="20"/>
              </w:rPr>
            </w:pPr>
            <w:r w:rsidRPr="003A4BA8">
              <w:rPr>
                <w:rFonts w:ascii="Arial" w:hAnsi="Arial"/>
                <w:color w:val="00B050"/>
                <w:sz w:val="20"/>
                <w:szCs w:val="20"/>
                <w:lang w:val="pt-BR"/>
              </w:rPr>
              <w:t>Saídas e pós-condições:</w:t>
            </w:r>
          </w:p>
        </w:tc>
        <w:tc>
          <w:tcPr>
            <w:tcW w:w="5203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1E7839" w14:textId="77777777" w:rsidR="00096A4A" w:rsidRPr="003A4BA8" w:rsidRDefault="00096A4A" w:rsidP="006857BC">
            <w:pPr>
              <w:spacing w:before="0" w:after="0" w:line="288" w:lineRule="auto"/>
              <w:ind w:left="44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O usuário cadastrado no banco de dados do sistema.</w:t>
            </w:r>
          </w:p>
        </w:tc>
      </w:tr>
      <w:tr w:rsidR="00096A4A" w:rsidRPr="003A4BA8" w14:paraId="25F7E4E6" w14:textId="77777777">
        <w:tc>
          <w:tcPr>
            <w:tcW w:w="9247" w:type="dxa"/>
            <w:gridSpan w:val="6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6099C5" w14:textId="77777777" w:rsidR="00096A4A" w:rsidRPr="003A4BA8" w:rsidRDefault="00096A4A" w:rsidP="006857BC">
            <w:pPr>
              <w:pStyle w:val="itemseo"/>
              <w:spacing w:before="0" w:after="0"/>
              <w:rPr>
                <w:rFonts w:ascii="Arial" w:hAnsi="Arial"/>
                <w:color w:val="00B050"/>
                <w:sz w:val="20"/>
                <w:szCs w:val="20"/>
              </w:rPr>
            </w:pPr>
            <w:r w:rsidRPr="003A4BA8">
              <w:rPr>
                <w:rFonts w:ascii="Arial" w:hAnsi="Arial"/>
                <w:color w:val="00B050"/>
                <w:sz w:val="20"/>
                <w:szCs w:val="20"/>
                <w:lang w:val="pt-BR"/>
              </w:rPr>
              <w:t>Fluxos de eventos</w:t>
            </w:r>
          </w:p>
        </w:tc>
      </w:tr>
      <w:tr w:rsidR="00096A4A" w:rsidRPr="003A4BA8" w14:paraId="38132F53" w14:textId="77777777">
        <w:tc>
          <w:tcPr>
            <w:tcW w:w="3460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15063A" w14:textId="77777777" w:rsidR="00096A4A" w:rsidRPr="003A4BA8" w:rsidRDefault="00096A4A" w:rsidP="006857BC">
            <w:pPr>
              <w:pStyle w:val="itemseo"/>
              <w:spacing w:before="0" w:after="0"/>
              <w:rPr>
                <w:rFonts w:ascii="Arial" w:hAnsi="Arial"/>
                <w:color w:val="00B050"/>
                <w:sz w:val="20"/>
                <w:szCs w:val="20"/>
              </w:rPr>
            </w:pPr>
            <w:r w:rsidRPr="003A4BA8">
              <w:rPr>
                <w:rFonts w:ascii="Arial" w:hAnsi="Arial"/>
                <w:color w:val="00B050"/>
                <w:sz w:val="20"/>
                <w:szCs w:val="20"/>
                <w:lang w:val="pt-BR"/>
              </w:rPr>
              <w:t>Fluxo principal:</w:t>
            </w:r>
          </w:p>
        </w:tc>
        <w:tc>
          <w:tcPr>
            <w:tcW w:w="5787" w:type="dxa"/>
            <w:gridSpan w:val="4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C9B29" w14:textId="77777777" w:rsidR="00096A4A" w:rsidRPr="003A4BA8" w:rsidRDefault="00096A4A" w:rsidP="006857BC">
            <w:pPr>
              <w:spacing w:before="0" w:after="0" w:line="288" w:lineRule="auto"/>
              <w:ind w:left="284" w:hanging="227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1.   O administrador do sistema informa os dados do hóspede necessários para a realização do cadastro:</w:t>
            </w:r>
          </w:p>
          <w:p w14:paraId="71F967A8" w14:textId="77777777" w:rsidR="00096A4A" w:rsidRPr="003A4BA8" w:rsidRDefault="00096A4A" w:rsidP="007C4A3A">
            <w:pPr>
              <w:widowControl w:val="0"/>
              <w:numPr>
                <w:ilvl w:val="0"/>
                <w:numId w:val="7"/>
              </w:numPr>
              <w:suppressAutoHyphens/>
              <w:spacing w:before="0" w:after="0" w:line="288" w:lineRule="auto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Número do quarto em que está hospedado;</w:t>
            </w:r>
          </w:p>
          <w:p w14:paraId="080A8A4D" w14:textId="77777777" w:rsidR="00096A4A" w:rsidRPr="003A4BA8" w:rsidRDefault="00096A4A" w:rsidP="007C4A3A">
            <w:pPr>
              <w:widowControl w:val="0"/>
              <w:numPr>
                <w:ilvl w:val="0"/>
                <w:numId w:val="7"/>
              </w:numPr>
              <w:suppressAutoHyphens/>
              <w:spacing w:before="0" w:after="0" w:line="288" w:lineRule="auto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Senha;</w:t>
            </w:r>
          </w:p>
          <w:p w14:paraId="17685F9A" w14:textId="77777777" w:rsidR="00096A4A" w:rsidRPr="003A4BA8" w:rsidRDefault="00096A4A" w:rsidP="007C4A3A">
            <w:pPr>
              <w:widowControl w:val="0"/>
              <w:numPr>
                <w:ilvl w:val="0"/>
                <w:numId w:val="7"/>
              </w:numPr>
              <w:suppressAutoHyphens/>
              <w:spacing w:before="0" w:after="0" w:line="288" w:lineRule="auto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Confirmação da senha.</w:t>
            </w:r>
          </w:p>
          <w:p w14:paraId="1A285031" w14:textId="77777777" w:rsidR="00096A4A" w:rsidRPr="003A4BA8" w:rsidRDefault="00096A4A" w:rsidP="006857BC">
            <w:pPr>
              <w:spacing w:before="0" w:after="0" w:line="288" w:lineRule="auto"/>
              <w:ind w:left="284" w:hanging="227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2.   O sistema verifica se a senha é igual à confirmação da senha;</w:t>
            </w:r>
          </w:p>
          <w:p w14:paraId="179938F3" w14:textId="77777777" w:rsidR="00096A4A" w:rsidRPr="003A4BA8" w:rsidRDefault="00096A4A" w:rsidP="006857BC">
            <w:pPr>
              <w:spacing w:before="0" w:after="0" w:line="288" w:lineRule="auto"/>
              <w:ind w:left="284" w:hanging="227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3.   O sistema verifica se o hóspede já está cadastrado;</w:t>
            </w:r>
          </w:p>
          <w:p w14:paraId="6C2A9140" w14:textId="77777777" w:rsidR="00096A4A" w:rsidRPr="003A4BA8" w:rsidRDefault="00096A4A" w:rsidP="006857BC">
            <w:pPr>
              <w:spacing w:before="0" w:after="0" w:line="288" w:lineRule="auto"/>
              <w:ind w:left="284" w:hanging="227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lastRenderedPageBreak/>
              <w:t>4.   O sistema armazena os dados do usuário no banco de dados e informa que o cadastro foi realizado com sucesso</w:t>
            </w:r>
          </w:p>
        </w:tc>
      </w:tr>
      <w:tr w:rsidR="00096A4A" w:rsidRPr="003A4BA8" w14:paraId="23DA4294" w14:textId="77777777">
        <w:tc>
          <w:tcPr>
            <w:tcW w:w="3460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0B4C5B" w14:textId="77777777" w:rsidR="00096A4A" w:rsidRPr="003A4BA8" w:rsidRDefault="00096A4A" w:rsidP="006857BC">
            <w:pPr>
              <w:pStyle w:val="itemseo"/>
              <w:spacing w:before="0" w:after="0"/>
              <w:rPr>
                <w:rFonts w:ascii="Arial" w:hAnsi="Arial"/>
                <w:color w:val="00B050"/>
                <w:sz w:val="20"/>
                <w:szCs w:val="20"/>
              </w:rPr>
            </w:pPr>
            <w:r w:rsidRPr="003A4BA8">
              <w:rPr>
                <w:rFonts w:ascii="Arial" w:hAnsi="Arial"/>
                <w:color w:val="00B050"/>
                <w:sz w:val="20"/>
                <w:szCs w:val="20"/>
                <w:lang w:val="pt-BR"/>
              </w:rPr>
              <w:lastRenderedPageBreak/>
              <w:t>Fluxo secundário 1:</w:t>
            </w:r>
          </w:p>
        </w:tc>
        <w:tc>
          <w:tcPr>
            <w:tcW w:w="5787" w:type="dxa"/>
            <w:gridSpan w:val="4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7D2AA7" w14:textId="77777777" w:rsidR="00096A4A" w:rsidRPr="003A4BA8" w:rsidRDefault="00096A4A" w:rsidP="006857BC">
            <w:pPr>
              <w:spacing w:before="0" w:after="0" w:line="288" w:lineRule="auto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No fluxo principal 2, se a senha e a sua confirmação forem diferentes, o sistema exibe uma mensagem solicitando que as senhas sejam digitadas novamente, voltando ao passo 1.</w:t>
            </w:r>
          </w:p>
        </w:tc>
      </w:tr>
      <w:tr w:rsidR="00096A4A" w:rsidRPr="003A4BA8" w14:paraId="6F67F8D0" w14:textId="77777777">
        <w:tc>
          <w:tcPr>
            <w:tcW w:w="3460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38EFA0" w14:textId="77777777" w:rsidR="00096A4A" w:rsidRPr="003A4BA8" w:rsidRDefault="00096A4A" w:rsidP="006857BC">
            <w:pPr>
              <w:pStyle w:val="itemseo"/>
              <w:spacing w:before="0" w:after="0"/>
              <w:rPr>
                <w:rFonts w:ascii="Arial" w:hAnsi="Arial"/>
                <w:color w:val="00B050"/>
                <w:sz w:val="20"/>
                <w:szCs w:val="20"/>
              </w:rPr>
            </w:pPr>
            <w:r w:rsidRPr="003A4BA8">
              <w:rPr>
                <w:rFonts w:ascii="Arial" w:hAnsi="Arial"/>
                <w:color w:val="00B050"/>
                <w:sz w:val="20"/>
                <w:szCs w:val="20"/>
                <w:lang w:val="pt-BR"/>
              </w:rPr>
              <w:t>Fluxo secundário 2:</w:t>
            </w:r>
          </w:p>
        </w:tc>
        <w:tc>
          <w:tcPr>
            <w:tcW w:w="5787" w:type="dxa"/>
            <w:gridSpan w:val="4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4D8805" w14:textId="77777777" w:rsidR="00096A4A" w:rsidRPr="003A4BA8" w:rsidRDefault="00096A4A" w:rsidP="006857BC">
            <w:pPr>
              <w:spacing w:before="0" w:after="0" w:line="288" w:lineRule="auto"/>
              <w:rPr>
                <w:rFonts w:cs="Arial"/>
                <w:color w:val="00B050"/>
              </w:rPr>
            </w:pPr>
            <w:r w:rsidRPr="003A4BA8">
              <w:rPr>
                <w:rFonts w:cs="Arial"/>
                <w:color w:val="00B050"/>
              </w:rPr>
              <w:t>No fluxo principal 3, se o usuário já estiver cadastrado, o sistema exibe uma mensagem informando o ocorrido e retorna ao passo 1.</w:t>
            </w:r>
          </w:p>
        </w:tc>
      </w:tr>
    </w:tbl>
    <w:p w14:paraId="02C12AF8" w14:textId="77777777" w:rsidR="00096A4A" w:rsidRPr="003A4BA8" w:rsidRDefault="00096A4A" w:rsidP="006857BC">
      <w:pPr>
        <w:spacing w:before="0" w:after="0"/>
        <w:rPr>
          <w:rFonts w:cs="Arial"/>
          <w:noProof/>
        </w:rPr>
      </w:pPr>
    </w:p>
    <w:p w14:paraId="479A12AF" w14:textId="77777777" w:rsidR="001A5411" w:rsidRPr="003A4BA8" w:rsidRDefault="001A5411" w:rsidP="00865178">
      <w:pPr>
        <w:pStyle w:val="Ttulo2"/>
        <w:numPr>
          <w:ilvl w:val="1"/>
          <w:numId w:val="35"/>
        </w:numPr>
        <w:rPr>
          <w:rFonts w:cs="Arial"/>
        </w:rPr>
      </w:pPr>
      <w:bookmarkStart w:id="79" w:name="_Toc269034589"/>
      <w:bookmarkStart w:id="80" w:name="_Toc269035808"/>
      <w:r w:rsidRPr="003A4BA8">
        <w:rPr>
          <w:rFonts w:cs="Arial"/>
        </w:rPr>
        <w:t>Diagrama de Casos de Uso</w:t>
      </w:r>
      <w:bookmarkEnd w:id="79"/>
      <w:bookmarkEnd w:id="80"/>
    </w:p>
    <w:p w14:paraId="7CCB8BF4" w14:textId="77777777" w:rsidR="001A5411" w:rsidRPr="003A4BA8" w:rsidRDefault="001A5411" w:rsidP="009166BB">
      <w:pPr>
        <w:spacing w:line="288" w:lineRule="auto"/>
        <w:rPr>
          <w:rFonts w:cs="Arial"/>
        </w:rPr>
      </w:pPr>
    </w:p>
    <w:p w14:paraId="27C51251" w14:textId="77777777" w:rsidR="009166BB" w:rsidRPr="003A4BA8" w:rsidRDefault="009166BB" w:rsidP="009166BB">
      <w:pPr>
        <w:spacing w:line="288" w:lineRule="auto"/>
        <w:rPr>
          <w:rFonts w:cs="Arial"/>
          <w:color w:val="00B050"/>
        </w:rPr>
      </w:pPr>
      <w:r w:rsidRPr="003A4BA8">
        <w:rPr>
          <w:rFonts w:cs="Arial"/>
          <w:color w:val="00B050"/>
        </w:rPr>
        <w:t> O diagrama de casos de uso, expresso em UML (</w:t>
      </w:r>
      <w:proofErr w:type="spellStart"/>
      <w:r w:rsidRPr="003A4BA8">
        <w:rPr>
          <w:rFonts w:cs="Arial"/>
          <w:i/>
          <w:iCs/>
          <w:color w:val="00B050"/>
        </w:rPr>
        <w:t>Unified</w:t>
      </w:r>
      <w:proofErr w:type="spellEnd"/>
      <w:r w:rsidRPr="003A4BA8">
        <w:rPr>
          <w:rFonts w:cs="Arial"/>
          <w:i/>
          <w:iCs/>
          <w:color w:val="00B050"/>
        </w:rPr>
        <w:t xml:space="preserve"> </w:t>
      </w:r>
      <w:proofErr w:type="spellStart"/>
      <w:r w:rsidRPr="003A4BA8">
        <w:rPr>
          <w:rFonts w:cs="Arial"/>
          <w:i/>
          <w:iCs/>
          <w:color w:val="00B050"/>
        </w:rPr>
        <w:t>Modeling</w:t>
      </w:r>
      <w:proofErr w:type="spellEnd"/>
      <w:r w:rsidRPr="003A4BA8">
        <w:rPr>
          <w:rFonts w:cs="Arial"/>
          <w:i/>
          <w:iCs/>
          <w:color w:val="00B050"/>
        </w:rPr>
        <w:t xml:space="preserve"> </w:t>
      </w:r>
      <w:proofErr w:type="spellStart"/>
      <w:r w:rsidRPr="003A4BA8">
        <w:rPr>
          <w:rFonts w:cs="Arial"/>
          <w:i/>
          <w:iCs/>
          <w:color w:val="00B050"/>
        </w:rPr>
        <w:t>Language</w:t>
      </w:r>
      <w:proofErr w:type="spellEnd"/>
      <w:r w:rsidRPr="003A4BA8">
        <w:rPr>
          <w:rFonts w:cs="Arial"/>
          <w:color w:val="00B050"/>
        </w:rPr>
        <w:t>), expressa os requisitos não funcionais do sistema na forma de casos de uso. Segundo o RUP (</w:t>
      </w:r>
      <w:proofErr w:type="spellStart"/>
      <w:r w:rsidRPr="003A4BA8">
        <w:rPr>
          <w:rFonts w:cs="Arial"/>
          <w:i/>
          <w:iCs/>
          <w:color w:val="00B050"/>
        </w:rPr>
        <w:t>Rational</w:t>
      </w:r>
      <w:proofErr w:type="spellEnd"/>
      <w:r w:rsidRPr="003A4BA8">
        <w:rPr>
          <w:rFonts w:cs="Arial"/>
          <w:i/>
          <w:iCs/>
          <w:color w:val="00B050"/>
        </w:rPr>
        <w:t xml:space="preserve"> </w:t>
      </w:r>
      <w:proofErr w:type="spellStart"/>
      <w:r w:rsidRPr="003A4BA8">
        <w:rPr>
          <w:rFonts w:cs="Arial"/>
          <w:i/>
          <w:iCs/>
          <w:color w:val="00B050"/>
        </w:rPr>
        <w:t>Unified</w:t>
      </w:r>
      <w:proofErr w:type="spellEnd"/>
      <w:r w:rsidRPr="003A4BA8">
        <w:rPr>
          <w:rFonts w:cs="Arial"/>
          <w:i/>
          <w:iCs/>
          <w:color w:val="00B050"/>
        </w:rPr>
        <w:t xml:space="preserve"> </w:t>
      </w:r>
      <w:proofErr w:type="spellStart"/>
      <w:r w:rsidRPr="003A4BA8">
        <w:rPr>
          <w:rFonts w:cs="Arial"/>
          <w:i/>
          <w:iCs/>
          <w:color w:val="00B050"/>
        </w:rPr>
        <w:t>Process</w:t>
      </w:r>
      <w:proofErr w:type="spellEnd"/>
      <w:r w:rsidRPr="003A4BA8">
        <w:rPr>
          <w:rFonts w:cs="Arial"/>
          <w:color w:val="00B050"/>
        </w:rPr>
        <w:t xml:space="preserve">), para cada requisito funcional tem-se um caso de uso [7]. Utilizando-se do diagrama de casos de uso do TIG (Figura 6), poder-se-á então construir o diagrama de classes do sistema, executando se as etapas de análise e projeto do RUP [7] (Vide </w:t>
      </w:r>
      <w:r w:rsidRPr="003A4BA8">
        <w:rPr>
          <w:rFonts w:cs="Arial"/>
          <w:b/>
          <w:bCs/>
          <w:color w:val="00B050"/>
        </w:rPr>
        <w:t>Seção 6</w:t>
      </w:r>
      <w:r w:rsidRPr="003A4BA8">
        <w:rPr>
          <w:rFonts w:cs="Arial"/>
          <w:color w:val="00B050"/>
        </w:rPr>
        <w:t xml:space="preserve"> / </w:t>
      </w:r>
      <w:r w:rsidRPr="003A4BA8">
        <w:rPr>
          <w:rFonts w:cs="Arial"/>
          <w:b/>
          <w:bCs/>
          <w:color w:val="00B050"/>
        </w:rPr>
        <w:t>Apêndice F</w:t>
      </w:r>
      <w:r w:rsidRPr="003A4BA8">
        <w:rPr>
          <w:rFonts w:cs="Arial"/>
          <w:color w:val="00B050"/>
        </w:rPr>
        <w:t xml:space="preserve">). A descrição textual detalhada dos requisitos funcionais, seus fluxos de atividades e requisitos não funcionais associados pode ser encontrada no </w:t>
      </w:r>
      <w:r w:rsidRPr="003A4BA8">
        <w:rPr>
          <w:rFonts w:cs="Arial"/>
          <w:b/>
          <w:bCs/>
          <w:color w:val="00B050"/>
        </w:rPr>
        <w:t>Apêndice E</w:t>
      </w:r>
      <w:r w:rsidRPr="003A4BA8">
        <w:rPr>
          <w:rFonts w:cs="Arial"/>
          <w:color w:val="00B050"/>
        </w:rPr>
        <w:t>. Na Figura 1, tem-se a representação gráfica, em UML, dos casos de uso do TIG.</w:t>
      </w:r>
    </w:p>
    <w:p w14:paraId="4E5C7EDF" w14:textId="77777777" w:rsidR="001A5411" w:rsidRPr="003A4BA8" w:rsidRDefault="00CF7DD6" w:rsidP="001A5411">
      <w:pPr>
        <w:spacing w:before="0" w:after="0"/>
        <w:rPr>
          <w:rFonts w:cs="Arial"/>
        </w:rPr>
      </w:pPr>
      <w:r w:rsidRPr="003A4BA8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5454FBBE" wp14:editId="5B4A77D2">
            <wp:simplePos x="0" y="0"/>
            <wp:positionH relativeFrom="column">
              <wp:posOffset>1602740</wp:posOffset>
            </wp:positionH>
            <wp:positionV relativeFrom="paragraph">
              <wp:posOffset>260985</wp:posOffset>
            </wp:positionV>
            <wp:extent cx="2462530" cy="2054225"/>
            <wp:effectExtent l="19050" t="0" r="0" b="0"/>
            <wp:wrapSquare wrapText="bothSides"/>
            <wp:docPr id="22" name="Imagem 3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cas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1B74">
        <w:rPr>
          <w:rFonts w:cs="Arial"/>
          <w:noProof/>
        </w:rPr>
        <w:pict w14:anchorId="52E39E4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2.15pt;margin-top:178.6pt;width:282.3pt;height:20.35pt;z-index:251663360;mso-position-horizontal-relative:text;mso-position-vertical-relative:text" stroked="f">
            <v:textbox style="mso-next-textbox:#_x0000_s1026;mso-fit-shape-to-text:t" inset="0,0,0,0">
              <w:txbxContent>
                <w:p w14:paraId="7F0DBF3A" w14:textId="77777777" w:rsidR="00301B74" w:rsidRPr="001A5411" w:rsidRDefault="00301B74" w:rsidP="001A5411">
                  <w:pPr>
                    <w:pStyle w:val="Legenda"/>
                    <w:jc w:val="center"/>
                    <w:rPr>
                      <w:noProof/>
                      <w:color w:val="00B050"/>
                    </w:rPr>
                  </w:pPr>
                  <w:r w:rsidRPr="001A5411">
                    <w:rPr>
                      <w:color w:val="00B050"/>
                    </w:rPr>
                    <w:t xml:space="preserve">Figura </w:t>
                  </w:r>
                  <w:r w:rsidRPr="001A5411">
                    <w:rPr>
                      <w:color w:val="00B050"/>
                    </w:rPr>
                    <w:fldChar w:fldCharType="begin"/>
                  </w:r>
                  <w:r w:rsidRPr="001A5411">
                    <w:rPr>
                      <w:color w:val="00B050"/>
                    </w:rPr>
                    <w:instrText xml:space="preserve"> SEQ Figura \* ARABIC </w:instrText>
                  </w:r>
                  <w:r w:rsidRPr="001A5411">
                    <w:rPr>
                      <w:color w:val="00B050"/>
                    </w:rPr>
                    <w:fldChar w:fldCharType="separate"/>
                  </w:r>
                  <w:r>
                    <w:rPr>
                      <w:noProof/>
                      <w:color w:val="00B050"/>
                    </w:rPr>
                    <w:t>1</w:t>
                  </w:r>
                  <w:r w:rsidRPr="001A5411">
                    <w:rPr>
                      <w:color w:val="00B050"/>
                    </w:rPr>
                    <w:fldChar w:fldCharType="end"/>
                  </w:r>
                  <w:r w:rsidRPr="001A5411">
                    <w:rPr>
                      <w:color w:val="00B050"/>
                    </w:rPr>
                    <w:t xml:space="preserve"> - XXXX</w:t>
                  </w:r>
                </w:p>
              </w:txbxContent>
            </v:textbox>
            <w10:wrap type="topAndBottom"/>
          </v:shape>
        </w:pict>
      </w:r>
      <w:r w:rsidR="006857BC" w:rsidRPr="003A4BA8">
        <w:rPr>
          <w:rFonts w:cs="Arial"/>
        </w:rPr>
        <w:t xml:space="preserve">Vejam o documento da Imagine </w:t>
      </w:r>
      <w:proofErr w:type="spellStart"/>
      <w:r w:rsidR="006857BC" w:rsidRPr="003A4BA8">
        <w:rPr>
          <w:rFonts w:cs="Arial"/>
        </w:rPr>
        <w:t>Cup</w:t>
      </w:r>
      <w:proofErr w:type="spellEnd"/>
      <w:r w:rsidR="006857BC" w:rsidRPr="003A4BA8">
        <w:rPr>
          <w:rFonts w:cs="Arial"/>
        </w:rPr>
        <w:t xml:space="preserve"> para definições dos termos usados aqui e mais algumas dicas! (tópico 10)</w:t>
      </w:r>
    </w:p>
    <w:p w14:paraId="4D7C1BDC" w14:textId="77777777" w:rsidR="001A5411" w:rsidRPr="003A4BA8" w:rsidRDefault="003A4BA8" w:rsidP="00865178">
      <w:pPr>
        <w:pStyle w:val="Ttulo2"/>
        <w:numPr>
          <w:ilvl w:val="1"/>
          <w:numId w:val="35"/>
        </w:numPr>
        <w:rPr>
          <w:rFonts w:cs="Arial"/>
        </w:rPr>
      </w:pPr>
      <w:bookmarkStart w:id="81" w:name="_Toc269034590"/>
      <w:bookmarkStart w:id="82" w:name="_Toc269035809"/>
      <w:r w:rsidRPr="003A4BA8">
        <w:rPr>
          <w:rFonts w:cs="Arial"/>
        </w:rPr>
        <w:t>Prototipa</w:t>
      </w:r>
      <w:r>
        <w:rPr>
          <w:rFonts w:cs="Arial"/>
        </w:rPr>
        <w:t>ção</w:t>
      </w:r>
      <w:r w:rsidR="001A5411" w:rsidRPr="003A4BA8">
        <w:rPr>
          <w:rFonts w:cs="Arial"/>
        </w:rPr>
        <w:t xml:space="preserve"> de Telas</w:t>
      </w:r>
      <w:bookmarkEnd w:id="81"/>
      <w:bookmarkEnd w:id="82"/>
    </w:p>
    <w:p w14:paraId="2D45A183" w14:textId="77777777" w:rsidR="001A5411" w:rsidRPr="003A4BA8" w:rsidRDefault="001A5411" w:rsidP="001A5411">
      <w:pPr>
        <w:keepNext/>
        <w:jc w:val="center"/>
        <w:rPr>
          <w:rFonts w:cs="Arial"/>
          <w:color w:val="00B050"/>
        </w:rPr>
      </w:pPr>
    </w:p>
    <w:p w14:paraId="6351E937" w14:textId="77777777" w:rsidR="001A5411" w:rsidRPr="003A4BA8" w:rsidRDefault="000F3F23" w:rsidP="001A5411">
      <w:pPr>
        <w:keepNext/>
        <w:jc w:val="center"/>
        <w:rPr>
          <w:rFonts w:cs="Arial"/>
          <w:color w:val="00B050"/>
        </w:rPr>
      </w:pPr>
      <w:r w:rsidRPr="003A4BA8">
        <w:rPr>
          <w:rFonts w:cs="Arial"/>
          <w:noProof/>
          <w:color w:val="00B050"/>
        </w:rPr>
        <w:drawing>
          <wp:inline distT="0" distB="0" distL="0" distR="0" wp14:anchorId="013C3F0C" wp14:editId="7F4B71BE">
            <wp:extent cx="2387265" cy="1501324"/>
            <wp:effectExtent l="19050" t="0" r="0" b="0"/>
            <wp:docPr id="24" name="Imagem 64" descr="anexo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anexo_0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036" cy="1506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6CDFE2" w14:textId="77777777" w:rsidR="009166BB" w:rsidRPr="003A4BA8" w:rsidRDefault="001A5411" w:rsidP="001A5411">
      <w:pPr>
        <w:pStyle w:val="Legenda"/>
        <w:jc w:val="center"/>
        <w:rPr>
          <w:rFonts w:cs="Arial"/>
          <w:color w:val="00B050"/>
          <w:sz w:val="32"/>
        </w:rPr>
      </w:pPr>
      <w:r w:rsidRPr="003A4BA8">
        <w:rPr>
          <w:rFonts w:cs="Arial"/>
          <w:color w:val="00B050"/>
        </w:rPr>
        <w:t xml:space="preserve">Figura </w:t>
      </w:r>
      <w:r w:rsidR="005D5105" w:rsidRPr="003A4BA8">
        <w:rPr>
          <w:rFonts w:cs="Arial"/>
          <w:color w:val="00B050"/>
        </w:rPr>
        <w:fldChar w:fldCharType="begin"/>
      </w:r>
      <w:r w:rsidRPr="003A4BA8">
        <w:rPr>
          <w:rFonts w:cs="Arial"/>
          <w:color w:val="00B050"/>
        </w:rPr>
        <w:instrText xml:space="preserve"> SEQ Figura \* ARABIC </w:instrText>
      </w:r>
      <w:r w:rsidR="005D5105" w:rsidRPr="003A4BA8">
        <w:rPr>
          <w:rFonts w:cs="Arial"/>
          <w:color w:val="00B050"/>
        </w:rPr>
        <w:fldChar w:fldCharType="separate"/>
      </w:r>
      <w:r w:rsidR="00850BC2">
        <w:rPr>
          <w:rFonts w:cs="Arial"/>
          <w:noProof/>
          <w:color w:val="00B050"/>
        </w:rPr>
        <w:t>2</w:t>
      </w:r>
      <w:r w:rsidR="005D5105" w:rsidRPr="003A4BA8">
        <w:rPr>
          <w:rFonts w:cs="Arial"/>
          <w:color w:val="00B050"/>
        </w:rPr>
        <w:fldChar w:fldCharType="end"/>
      </w:r>
      <w:r w:rsidRPr="003A4BA8">
        <w:rPr>
          <w:rFonts w:cs="Arial"/>
          <w:color w:val="00B050"/>
        </w:rPr>
        <w:t xml:space="preserve"> - XYYYYY</w:t>
      </w:r>
    </w:p>
    <w:p w14:paraId="63D5D96F" w14:textId="77777777" w:rsidR="001A5411" w:rsidRPr="003A4BA8" w:rsidRDefault="001A5411" w:rsidP="006857BC">
      <w:pPr>
        <w:spacing w:before="0" w:after="0"/>
        <w:rPr>
          <w:rFonts w:cs="Arial"/>
        </w:rPr>
      </w:pPr>
    </w:p>
    <w:p w14:paraId="1E036C97" w14:textId="77777777" w:rsidR="006857BC" w:rsidRDefault="006857BC" w:rsidP="006857BC">
      <w:pPr>
        <w:spacing w:before="0" w:after="0"/>
        <w:rPr>
          <w:rFonts w:cs="Arial"/>
        </w:rPr>
      </w:pPr>
      <w:r w:rsidRPr="003A4BA8">
        <w:rPr>
          <w:rFonts w:cs="Arial"/>
        </w:rPr>
        <w:t xml:space="preserve">Vejam o documento da Imagine </w:t>
      </w:r>
      <w:proofErr w:type="spellStart"/>
      <w:r w:rsidRPr="003A4BA8">
        <w:rPr>
          <w:rFonts w:cs="Arial"/>
        </w:rPr>
        <w:t>Cup</w:t>
      </w:r>
      <w:proofErr w:type="spellEnd"/>
      <w:r w:rsidRPr="003A4BA8">
        <w:rPr>
          <w:rFonts w:cs="Arial"/>
        </w:rPr>
        <w:t xml:space="preserve"> para definições dos termos usados aqui e mais algumas dicas! (tópicos 16 e 17)</w:t>
      </w:r>
    </w:p>
    <w:p w14:paraId="04699A9A" w14:textId="77777777" w:rsidR="003A4BA8" w:rsidRPr="003A4BA8" w:rsidRDefault="003A4BA8" w:rsidP="006857BC">
      <w:pPr>
        <w:spacing w:before="0" w:after="0"/>
        <w:rPr>
          <w:rFonts w:cs="Arial"/>
        </w:rPr>
      </w:pPr>
    </w:p>
    <w:p w14:paraId="625CACD5" w14:textId="77777777" w:rsidR="006857BC" w:rsidRPr="003A4BA8" w:rsidRDefault="00195B5E" w:rsidP="006857BC">
      <w:pPr>
        <w:pStyle w:val="Ttulo1"/>
        <w:numPr>
          <w:ilvl w:val="0"/>
          <w:numId w:val="0"/>
        </w:numPr>
        <w:spacing w:line="288" w:lineRule="auto"/>
        <w:rPr>
          <w:rFonts w:cs="Arial"/>
          <w:sz w:val="26"/>
          <w:szCs w:val="26"/>
        </w:rPr>
      </w:pPr>
      <w:bookmarkStart w:id="83" w:name="_Toc269034591"/>
      <w:bookmarkStart w:id="84" w:name="_Toc269035810"/>
      <w:r w:rsidRPr="003A4BA8">
        <w:rPr>
          <w:rFonts w:cs="Arial"/>
          <w:sz w:val="26"/>
          <w:szCs w:val="26"/>
        </w:rPr>
        <w:t>5</w:t>
      </w:r>
      <w:r w:rsidR="006857BC" w:rsidRPr="003A4BA8">
        <w:rPr>
          <w:rFonts w:cs="Arial"/>
          <w:sz w:val="26"/>
          <w:szCs w:val="26"/>
        </w:rPr>
        <w:t xml:space="preserve">. </w:t>
      </w:r>
      <w:r w:rsidRPr="003A4BA8">
        <w:rPr>
          <w:rFonts w:cs="Arial"/>
          <w:sz w:val="26"/>
          <w:szCs w:val="26"/>
        </w:rPr>
        <w:t xml:space="preserve"> </w:t>
      </w:r>
      <w:r w:rsidR="006857BC" w:rsidRPr="003A4BA8">
        <w:rPr>
          <w:rFonts w:cs="Arial"/>
          <w:sz w:val="26"/>
          <w:szCs w:val="26"/>
        </w:rPr>
        <w:t>Projeto Arquitetural</w:t>
      </w:r>
      <w:bookmarkEnd w:id="83"/>
      <w:bookmarkEnd w:id="84"/>
    </w:p>
    <w:p w14:paraId="185F4BA3" w14:textId="77777777" w:rsidR="006857BC" w:rsidRPr="003A4BA8" w:rsidRDefault="006857BC" w:rsidP="00865178">
      <w:pPr>
        <w:numPr>
          <w:ilvl w:val="0"/>
          <w:numId w:val="20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0"/>
        </w:rPr>
      </w:pPr>
      <w:r w:rsidRPr="003A4BA8">
        <w:rPr>
          <w:rFonts w:cs="Arial"/>
          <w:color w:val="000000"/>
          <w:szCs w:val="24"/>
        </w:rPr>
        <w:t xml:space="preserve">Descrevam a arquitetura do sistema desenvolvido </w:t>
      </w:r>
      <w:r w:rsidRPr="003A4BA8">
        <w:rPr>
          <w:rFonts w:cs="Arial"/>
          <w:i/>
          <w:iCs/>
          <w:color w:val="000000"/>
          <w:szCs w:val="24"/>
        </w:rPr>
        <w:t>(</w:t>
      </w:r>
      <w:proofErr w:type="spellStart"/>
      <w:r w:rsidRPr="003A4BA8">
        <w:rPr>
          <w:rFonts w:cs="Arial"/>
          <w:i/>
          <w:iCs/>
          <w:color w:val="000000"/>
          <w:szCs w:val="24"/>
        </w:rPr>
        <w:t>Milestone</w:t>
      </w:r>
      <w:proofErr w:type="spellEnd"/>
      <w:r w:rsidRPr="003A4BA8">
        <w:rPr>
          <w:rFonts w:cs="Arial"/>
          <w:i/>
          <w:iCs/>
          <w:color w:val="000000"/>
          <w:szCs w:val="24"/>
        </w:rPr>
        <w:t xml:space="preserve"> 2)</w:t>
      </w:r>
    </w:p>
    <w:p w14:paraId="1AE5610B" w14:textId="77777777" w:rsidR="006857BC" w:rsidRPr="003A4BA8" w:rsidRDefault="006857BC" w:rsidP="00865178">
      <w:pPr>
        <w:numPr>
          <w:ilvl w:val="1"/>
          <w:numId w:val="21"/>
        </w:numPr>
        <w:spacing w:before="100" w:beforeAutospacing="1" w:after="100" w:afterAutospacing="1"/>
        <w:ind w:left="1440" w:hanging="360"/>
        <w:jc w:val="left"/>
        <w:textAlignment w:val="baseline"/>
        <w:rPr>
          <w:rFonts w:cs="Arial"/>
          <w:color w:val="000000"/>
          <w:sz w:val="20"/>
        </w:rPr>
      </w:pPr>
      <w:r w:rsidRPr="003A4BA8">
        <w:rPr>
          <w:rFonts w:cs="Arial"/>
          <w:color w:val="000000"/>
          <w:szCs w:val="24"/>
          <w:u w:val="single"/>
        </w:rPr>
        <w:t>Métricas mínimas:</w:t>
      </w:r>
      <w:r w:rsidRPr="003A4BA8">
        <w:rPr>
          <w:rFonts w:cs="Arial"/>
          <w:color w:val="000000"/>
          <w:szCs w:val="24"/>
        </w:rPr>
        <w:t xml:space="preserve"> 1 ou 2 parágrafos</w:t>
      </w:r>
    </w:p>
    <w:p w14:paraId="6CC898A4" w14:textId="77777777" w:rsidR="006857BC" w:rsidRPr="003A4BA8" w:rsidRDefault="006857BC" w:rsidP="00865178">
      <w:pPr>
        <w:numPr>
          <w:ilvl w:val="0"/>
          <w:numId w:val="21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0"/>
        </w:rPr>
      </w:pPr>
      <w:r w:rsidRPr="003A4BA8">
        <w:rPr>
          <w:rFonts w:cs="Arial"/>
          <w:b/>
          <w:bCs/>
          <w:color w:val="000000"/>
          <w:szCs w:val="24"/>
        </w:rPr>
        <w:t>Ferramenta:</w:t>
      </w:r>
      <w:r w:rsidRPr="003A4BA8">
        <w:rPr>
          <w:rFonts w:cs="Arial"/>
          <w:color w:val="000000"/>
          <w:szCs w:val="24"/>
        </w:rPr>
        <w:t xml:space="preserve"> Relatório no Word</w:t>
      </w:r>
    </w:p>
    <w:p w14:paraId="6694CDE0" w14:textId="77777777" w:rsidR="003A4BA8" w:rsidRPr="003A4BA8" w:rsidRDefault="003A4BA8" w:rsidP="00865178">
      <w:pPr>
        <w:numPr>
          <w:ilvl w:val="0"/>
          <w:numId w:val="21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0"/>
        </w:rPr>
      </w:pPr>
    </w:p>
    <w:p w14:paraId="75AB05C7" w14:textId="77777777" w:rsidR="006857BC" w:rsidRPr="003A4BA8" w:rsidRDefault="00195B5E" w:rsidP="006857BC">
      <w:pPr>
        <w:pStyle w:val="Ttulo1"/>
        <w:numPr>
          <w:ilvl w:val="0"/>
          <w:numId w:val="0"/>
        </w:numPr>
        <w:spacing w:line="288" w:lineRule="auto"/>
        <w:rPr>
          <w:rFonts w:cs="Arial"/>
          <w:sz w:val="26"/>
          <w:szCs w:val="26"/>
        </w:rPr>
      </w:pPr>
      <w:bookmarkStart w:id="85" w:name="_Toc269034592"/>
      <w:bookmarkStart w:id="86" w:name="_Toc269035811"/>
      <w:r w:rsidRPr="003A4BA8">
        <w:rPr>
          <w:rFonts w:cs="Arial"/>
          <w:sz w:val="26"/>
          <w:szCs w:val="26"/>
        </w:rPr>
        <w:t>6</w:t>
      </w:r>
      <w:r w:rsidR="006857BC" w:rsidRPr="003A4BA8">
        <w:rPr>
          <w:rFonts w:cs="Arial"/>
          <w:sz w:val="26"/>
          <w:szCs w:val="26"/>
        </w:rPr>
        <w:t>. Modelagem</w:t>
      </w:r>
      <w:bookmarkEnd w:id="85"/>
      <w:bookmarkEnd w:id="86"/>
    </w:p>
    <w:p w14:paraId="3D09A9B7" w14:textId="77777777" w:rsidR="006857BC" w:rsidRPr="003A4BA8" w:rsidRDefault="006857BC" w:rsidP="008D39BB">
      <w:pPr>
        <w:spacing w:before="100" w:beforeAutospacing="1" w:after="100" w:afterAutospacing="1"/>
        <w:ind w:firstLine="360"/>
        <w:jc w:val="left"/>
        <w:textAlignment w:val="baseline"/>
        <w:rPr>
          <w:rFonts w:cs="Arial"/>
          <w:b/>
          <w:color w:val="000000"/>
        </w:rPr>
      </w:pPr>
      <w:r w:rsidRPr="003A4BA8">
        <w:rPr>
          <w:rFonts w:cs="Arial"/>
          <w:b/>
          <w:color w:val="000000"/>
        </w:rPr>
        <w:t>Artefatos:</w:t>
      </w:r>
    </w:p>
    <w:p w14:paraId="36C0A63A" w14:textId="77777777" w:rsidR="005B1F7D" w:rsidRPr="003A4BA8" w:rsidRDefault="005B1F7D" w:rsidP="00865178">
      <w:pPr>
        <w:numPr>
          <w:ilvl w:val="0"/>
          <w:numId w:val="26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3A4BA8">
        <w:rPr>
          <w:rFonts w:cs="Arial"/>
          <w:color w:val="000000"/>
          <w:sz w:val="24"/>
          <w:szCs w:val="24"/>
        </w:rPr>
        <w:t xml:space="preserve">Modelar o sistema novo: </w:t>
      </w:r>
      <w:r w:rsidRPr="003A4BA8">
        <w:rPr>
          <w:rFonts w:cs="Arial"/>
          <w:i/>
          <w:iCs/>
          <w:color w:val="000000"/>
          <w:sz w:val="24"/>
          <w:szCs w:val="24"/>
        </w:rPr>
        <w:t>(</w:t>
      </w:r>
      <w:proofErr w:type="spellStart"/>
      <w:r w:rsidRPr="003A4BA8">
        <w:rPr>
          <w:rFonts w:cs="Arial"/>
          <w:i/>
          <w:iCs/>
          <w:color w:val="000000"/>
          <w:sz w:val="24"/>
          <w:szCs w:val="24"/>
        </w:rPr>
        <w:t>Milestone</w:t>
      </w:r>
      <w:proofErr w:type="spellEnd"/>
      <w:r w:rsidRPr="003A4BA8">
        <w:rPr>
          <w:rFonts w:cs="Arial"/>
          <w:i/>
          <w:iCs/>
          <w:color w:val="000000"/>
          <w:sz w:val="24"/>
          <w:szCs w:val="24"/>
        </w:rPr>
        <w:t xml:space="preserve"> 2)</w:t>
      </w:r>
    </w:p>
    <w:p w14:paraId="17B5C342" w14:textId="77777777" w:rsidR="005B1F7D" w:rsidRPr="003A4BA8" w:rsidRDefault="005B1F7D" w:rsidP="00865178">
      <w:pPr>
        <w:numPr>
          <w:ilvl w:val="1"/>
          <w:numId w:val="27"/>
        </w:numPr>
        <w:spacing w:before="100" w:beforeAutospacing="1" w:after="100" w:afterAutospacing="1"/>
        <w:ind w:left="1440" w:hanging="360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3A4BA8">
        <w:rPr>
          <w:rFonts w:cs="Arial"/>
          <w:color w:val="000000"/>
          <w:sz w:val="24"/>
          <w:szCs w:val="24"/>
          <w:u w:val="single"/>
        </w:rPr>
        <w:t>Métricas mínimas:</w:t>
      </w:r>
      <w:r w:rsidRPr="003A4BA8">
        <w:rPr>
          <w:rFonts w:cs="Arial"/>
          <w:color w:val="000000"/>
          <w:sz w:val="24"/>
          <w:szCs w:val="24"/>
        </w:rPr>
        <w:t xml:space="preserve"> </w:t>
      </w:r>
    </w:p>
    <w:p w14:paraId="331079B1" w14:textId="77777777" w:rsidR="005B1F7D" w:rsidRPr="003A4BA8" w:rsidRDefault="005B1F7D" w:rsidP="00865178">
      <w:pPr>
        <w:numPr>
          <w:ilvl w:val="2"/>
          <w:numId w:val="28"/>
        </w:numPr>
        <w:spacing w:before="100" w:beforeAutospacing="1" w:after="100" w:afterAutospacing="1"/>
        <w:ind w:left="2160" w:hanging="360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3A4BA8">
        <w:rPr>
          <w:rFonts w:cs="Arial"/>
          <w:color w:val="000000"/>
          <w:sz w:val="24"/>
          <w:szCs w:val="24"/>
        </w:rPr>
        <w:t xml:space="preserve">Um </w:t>
      </w:r>
      <w:r w:rsidRPr="003A4BA8">
        <w:rPr>
          <w:rFonts w:cs="Arial"/>
          <w:i/>
          <w:iCs/>
          <w:color w:val="000000"/>
          <w:sz w:val="24"/>
          <w:szCs w:val="24"/>
        </w:rPr>
        <w:t>modelo de domínio</w:t>
      </w:r>
    </w:p>
    <w:p w14:paraId="1A19566B" w14:textId="77777777" w:rsidR="005B1F7D" w:rsidRPr="003A4BA8" w:rsidRDefault="005B1F7D" w:rsidP="00865178">
      <w:pPr>
        <w:numPr>
          <w:ilvl w:val="2"/>
          <w:numId w:val="28"/>
        </w:numPr>
        <w:spacing w:before="100" w:beforeAutospacing="1" w:after="100" w:afterAutospacing="1"/>
        <w:ind w:left="2160" w:hanging="360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3A4BA8">
        <w:rPr>
          <w:rFonts w:cs="Arial"/>
          <w:color w:val="000000"/>
          <w:sz w:val="24"/>
          <w:szCs w:val="24"/>
        </w:rPr>
        <w:t xml:space="preserve">1 </w:t>
      </w:r>
      <w:r w:rsidRPr="003A4BA8">
        <w:rPr>
          <w:rFonts w:cs="Arial"/>
          <w:i/>
          <w:iCs/>
          <w:color w:val="000000"/>
          <w:sz w:val="24"/>
          <w:szCs w:val="24"/>
        </w:rPr>
        <w:t xml:space="preserve">diagrama de </w:t>
      </w:r>
      <w:proofErr w:type="spellStart"/>
      <w:r w:rsidRPr="003A4BA8">
        <w:rPr>
          <w:rFonts w:cs="Arial"/>
          <w:i/>
          <w:iCs/>
          <w:color w:val="000000"/>
          <w:sz w:val="24"/>
          <w:szCs w:val="24"/>
        </w:rPr>
        <w:t>seqüência</w:t>
      </w:r>
      <w:proofErr w:type="spellEnd"/>
      <w:r w:rsidRPr="003A4BA8">
        <w:rPr>
          <w:rFonts w:cs="Arial"/>
          <w:i/>
          <w:iCs/>
          <w:color w:val="000000"/>
          <w:sz w:val="24"/>
          <w:szCs w:val="24"/>
        </w:rPr>
        <w:t xml:space="preserve"> do sistema</w:t>
      </w:r>
      <w:r w:rsidRPr="003A4BA8">
        <w:rPr>
          <w:rFonts w:cs="Arial"/>
          <w:color w:val="000000"/>
          <w:sz w:val="24"/>
          <w:szCs w:val="24"/>
        </w:rPr>
        <w:t xml:space="preserve"> por pessoa</w:t>
      </w:r>
    </w:p>
    <w:p w14:paraId="5914F58D" w14:textId="77777777" w:rsidR="005B1F7D" w:rsidRPr="003A4BA8" w:rsidRDefault="005B1F7D" w:rsidP="00865178">
      <w:pPr>
        <w:numPr>
          <w:ilvl w:val="2"/>
          <w:numId w:val="28"/>
        </w:numPr>
        <w:spacing w:before="100" w:beforeAutospacing="1" w:after="100" w:afterAutospacing="1"/>
        <w:ind w:left="2160" w:hanging="360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3A4BA8">
        <w:rPr>
          <w:rFonts w:cs="Arial"/>
          <w:color w:val="000000"/>
          <w:sz w:val="24"/>
          <w:szCs w:val="24"/>
        </w:rPr>
        <w:t xml:space="preserve">1 </w:t>
      </w:r>
      <w:r w:rsidRPr="003A4BA8">
        <w:rPr>
          <w:rFonts w:cs="Arial"/>
          <w:i/>
          <w:iCs/>
          <w:color w:val="000000"/>
          <w:sz w:val="24"/>
          <w:szCs w:val="24"/>
        </w:rPr>
        <w:t>contrato de uma operação</w:t>
      </w:r>
      <w:r w:rsidRPr="003A4BA8">
        <w:rPr>
          <w:rFonts w:cs="Arial"/>
          <w:color w:val="000000"/>
          <w:sz w:val="24"/>
          <w:szCs w:val="24"/>
        </w:rPr>
        <w:t xml:space="preserve"> por pessoa</w:t>
      </w:r>
    </w:p>
    <w:p w14:paraId="141D0249" w14:textId="77777777" w:rsidR="005B1F7D" w:rsidRPr="003A4BA8" w:rsidRDefault="005B1F7D" w:rsidP="00865178">
      <w:pPr>
        <w:numPr>
          <w:ilvl w:val="0"/>
          <w:numId w:val="28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3A4BA8">
        <w:rPr>
          <w:rFonts w:cs="Arial"/>
          <w:color w:val="000000"/>
          <w:sz w:val="24"/>
          <w:szCs w:val="24"/>
        </w:rPr>
        <w:t xml:space="preserve">Criar o diagrama de classes detalhado do sistema </w:t>
      </w:r>
      <w:r w:rsidRPr="003A4BA8">
        <w:rPr>
          <w:rFonts w:cs="Arial"/>
          <w:i/>
          <w:iCs/>
          <w:color w:val="000000"/>
          <w:sz w:val="24"/>
          <w:szCs w:val="24"/>
        </w:rPr>
        <w:t>(</w:t>
      </w:r>
      <w:proofErr w:type="spellStart"/>
      <w:r w:rsidRPr="003A4BA8">
        <w:rPr>
          <w:rFonts w:cs="Arial"/>
          <w:i/>
          <w:iCs/>
          <w:color w:val="000000"/>
          <w:sz w:val="24"/>
          <w:szCs w:val="24"/>
        </w:rPr>
        <w:t>Milestone</w:t>
      </w:r>
      <w:proofErr w:type="spellEnd"/>
      <w:r w:rsidRPr="003A4BA8">
        <w:rPr>
          <w:rFonts w:cs="Arial"/>
          <w:i/>
          <w:iCs/>
          <w:color w:val="000000"/>
          <w:sz w:val="24"/>
          <w:szCs w:val="24"/>
        </w:rPr>
        <w:t xml:space="preserve"> 2)</w:t>
      </w:r>
    </w:p>
    <w:p w14:paraId="37ED58C0" w14:textId="77777777" w:rsidR="005B1F7D" w:rsidRPr="003A4BA8" w:rsidRDefault="005B1F7D" w:rsidP="00865178">
      <w:pPr>
        <w:numPr>
          <w:ilvl w:val="0"/>
          <w:numId w:val="28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3A4BA8">
        <w:rPr>
          <w:rFonts w:cs="Arial"/>
          <w:color w:val="000000"/>
          <w:sz w:val="24"/>
          <w:szCs w:val="24"/>
        </w:rPr>
        <w:t>Adicionar os diagramas no relatório</w:t>
      </w:r>
    </w:p>
    <w:p w14:paraId="27729A5D" w14:textId="77777777" w:rsidR="005B1F7D" w:rsidRPr="003A4BA8" w:rsidRDefault="005B1F7D" w:rsidP="00865178">
      <w:pPr>
        <w:numPr>
          <w:ilvl w:val="0"/>
          <w:numId w:val="28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3A4BA8">
        <w:rPr>
          <w:rFonts w:cs="Arial"/>
          <w:b/>
          <w:bCs/>
          <w:color w:val="000000"/>
          <w:sz w:val="24"/>
          <w:szCs w:val="24"/>
        </w:rPr>
        <w:t>Ferramenta:</w:t>
      </w:r>
      <w:r w:rsidRPr="003A4BA8">
        <w:rPr>
          <w:rFonts w:cs="Arial"/>
          <w:color w:val="000000"/>
          <w:sz w:val="24"/>
          <w:szCs w:val="24"/>
        </w:rPr>
        <w:t xml:space="preserve"> </w:t>
      </w:r>
    </w:p>
    <w:p w14:paraId="7298A8BD" w14:textId="77777777" w:rsidR="005B1F7D" w:rsidRPr="003A4BA8" w:rsidRDefault="005B1F7D" w:rsidP="00865178">
      <w:pPr>
        <w:numPr>
          <w:ilvl w:val="1"/>
          <w:numId w:val="29"/>
        </w:numPr>
        <w:spacing w:before="100" w:beforeAutospacing="1" w:after="100" w:afterAutospacing="1"/>
        <w:ind w:left="720" w:hanging="360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3A4BA8">
        <w:rPr>
          <w:rFonts w:cs="Arial"/>
          <w:color w:val="000000"/>
          <w:sz w:val="24"/>
          <w:szCs w:val="24"/>
        </w:rPr>
        <w:t>Ferramenta para criar os diagramas (qualquer) - (1 e 2)</w:t>
      </w:r>
    </w:p>
    <w:p w14:paraId="658E5B63" w14:textId="77777777" w:rsidR="001A5411" w:rsidRDefault="005B1F7D" w:rsidP="00865178">
      <w:pPr>
        <w:numPr>
          <w:ilvl w:val="1"/>
          <w:numId w:val="29"/>
        </w:numPr>
        <w:spacing w:before="100" w:beforeAutospacing="1" w:after="100" w:afterAutospacing="1"/>
        <w:ind w:left="1440" w:hanging="360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3A4BA8">
        <w:rPr>
          <w:rFonts w:cs="Arial"/>
          <w:color w:val="000000"/>
          <w:sz w:val="24"/>
          <w:szCs w:val="24"/>
        </w:rPr>
        <w:t xml:space="preserve">Relatório no </w:t>
      </w:r>
      <w:proofErr w:type="spellStart"/>
      <w:r w:rsidRPr="003A4BA8">
        <w:rPr>
          <w:rFonts w:cs="Arial"/>
          <w:color w:val="000000"/>
          <w:sz w:val="24"/>
          <w:szCs w:val="24"/>
        </w:rPr>
        <w:t>word</w:t>
      </w:r>
      <w:proofErr w:type="spellEnd"/>
      <w:r w:rsidRPr="003A4BA8">
        <w:rPr>
          <w:rFonts w:cs="Arial"/>
          <w:color w:val="000000"/>
          <w:sz w:val="24"/>
          <w:szCs w:val="24"/>
        </w:rPr>
        <w:t xml:space="preserve"> - (3)</w:t>
      </w:r>
    </w:p>
    <w:p w14:paraId="2154C134" w14:textId="77777777" w:rsidR="003A4BA8" w:rsidRDefault="003A4BA8" w:rsidP="003A4BA8">
      <w:p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</w:p>
    <w:p w14:paraId="4B84B25E" w14:textId="77777777" w:rsidR="003A4BA8" w:rsidRDefault="003A4BA8" w:rsidP="003A4BA8">
      <w:p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</w:p>
    <w:p w14:paraId="3CBBAF1E" w14:textId="77777777" w:rsidR="003A4BA8" w:rsidRDefault="003A4BA8" w:rsidP="003A4BA8">
      <w:p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</w:p>
    <w:p w14:paraId="0739EC1E" w14:textId="77777777" w:rsidR="003A4BA8" w:rsidRPr="003A4BA8" w:rsidRDefault="003A4BA8" w:rsidP="003A4BA8">
      <w:p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</w:p>
    <w:p w14:paraId="5423E2AF" w14:textId="77777777" w:rsidR="001A5411" w:rsidRPr="003A4BA8" w:rsidRDefault="00195B5E" w:rsidP="00195B5E">
      <w:pPr>
        <w:pStyle w:val="Ttulo2"/>
        <w:numPr>
          <w:ilvl w:val="0"/>
          <w:numId w:val="0"/>
        </w:numPr>
        <w:rPr>
          <w:rFonts w:cs="Arial"/>
        </w:rPr>
      </w:pPr>
      <w:bookmarkStart w:id="87" w:name="_Toc269034593"/>
      <w:bookmarkStart w:id="88" w:name="_Toc269035812"/>
      <w:r w:rsidRPr="003A4BA8">
        <w:rPr>
          <w:rFonts w:cs="Arial"/>
          <w:color w:val="000000"/>
        </w:rPr>
        <w:t xml:space="preserve">6.1.  </w:t>
      </w:r>
      <w:r w:rsidR="001A5411" w:rsidRPr="003A4BA8">
        <w:rPr>
          <w:rFonts w:cs="Arial"/>
          <w:color w:val="000000"/>
        </w:rPr>
        <w:t>Modelo de Domínio</w:t>
      </w:r>
      <w:bookmarkEnd w:id="87"/>
      <w:bookmarkEnd w:id="88"/>
    </w:p>
    <w:p w14:paraId="7FBC3EB8" w14:textId="77777777" w:rsidR="007513C4" w:rsidRPr="003A4BA8" w:rsidRDefault="007513C4" w:rsidP="007513C4">
      <w:pPr>
        <w:rPr>
          <w:rFonts w:cs="Arial"/>
        </w:rPr>
      </w:pPr>
      <w:bookmarkStart w:id="89" w:name="_Toc38790449"/>
    </w:p>
    <w:p w14:paraId="73BF0F4D" w14:textId="77777777" w:rsidR="007513C4" w:rsidRPr="003A4BA8" w:rsidRDefault="00301B74" w:rsidP="007513C4">
      <w:pPr>
        <w:pStyle w:val="Corpodetexto"/>
        <w:rPr>
          <w:rFonts w:cs="Arial"/>
          <w:sz w:val="24"/>
          <w:szCs w:val="24"/>
        </w:rPr>
      </w:pPr>
      <w:r>
        <w:rPr>
          <w:rFonts w:cs="Arial"/>
          <w:noProof/>
        </w:rPr>
        <w:pict w14:anchorId="0C5783AF">
          <v:shape id="_x0000_s1027" type="#_x0000_t202" style="position:absolute;left:0;text-align:left;margin-left:98pt;margin-top:223.25pt;width:253.8pt;height:20.35pt;z-index:251665408" stroked="f">
            <v:textbox style="mso-next-textbox:#_x0000_s1027;mso-fit-shape-to-text:t" inset="0,0,0,0">
              <w:txbxContent>
                <w:p w14:paraId="11FE5F56" w14:textId="77777777" w:rsidR="00301B74" w:rsidRPr="001A5411" w:rsidRDefault="00301B74" w:rsidP="001A5411">
                  <w:pPr>
                    <w:pStyle w:val="Legenda"/>
                    <w:jc w:val="center"/>
                    <w:rPr>
                      <w:rFonts w:cs="Arial"/>
                      <w:noProof/>
                      <w:color w:val="00B050"/>
                      <w:sz w:val="24"/>
                      <w:szCs w:val="24"/>
                    </w:rPr>
                  </w:pPr>
                  <w:r w:rsidRPr="001A5411">
                    <w:rPr>
                      <w:color w:val="00B050"/>
                    </w:rPr>
                    <w:t xml:space="preserve">Figura </w:t>
                  </w:r>
                  <w:r w:rsidRPr="001A5411">
                    <w:rPr>
                      <w:color w:val="00B050"/>
                    </w:rPr>
                    <w:fldChar w:fldCharType="begin"/>
                  </w:r>
                  <w:r w:rsidRPr="001A5411">
                    <w:rPr>
                      <w:color w:val="00B050"/>
                    </w:rPr>
                    <w:instrText xml:space="preserve"> SEQ Figura \* ARABIC </w:instrText>
                  </w:r>
                  <w:r w:rsidRPr="001A5411">
                    <w:rPr>
                      <w:color w:val="00B050"/>
                    </w:rPr>
                    <w:fldChar w:fldCharType="separate"/>
                  </w:r>
                  <w:r>
                    <w:rPr>
                      <w:noProof/>
                      <w:color w:val="00B050"/>
                    </w:rPr>
                    <w:t>3</w:t>
                  </w:r>
                  <w:r w:rsidRPr="001A5411">
                    <w:rPr>
                      <w:color w:val="00B050"/>
                    </w:rPr>
                    <w:fldChar w:fldCharType="end"/>
                  </w:r>
                  <w:r w:rsidRPr="001A5411">
                    <w:rPr>
                      <w:color w:val="00B050"/>
                    </w:rPr>
                    <w:t xml:space="preserve"> - QWWWW</w:t>
                  </w:r>
                </w:p>
              </w:txbxContent>
            </v:textbox>
            <w10:wrap type="topAndBottom"/>
          </v:shape>
        </w:pict>
      </w:r>
      <w:r w:rsidR="001A5411" w:rsidRPr="003A4BA8">
        <w:rPr>
          <w:rFonts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46380C2" wp14:editId="484F3E16">
            <wp:simplePos x="0" y="0"/>
            <wp:positionH relativeFrom="column">
              <wp:posOffset>1244600</wp:posOffset>
            </wp:positionH>
            <wp:positionV relativeFrom="paragraph">
              <wp:posOffset>779780</wp:posOffset>
            </wp:positionV>
            <wp:extent cx="3223260" cy="1998345"/>
            <wp:effectExtent l="19050" t="0" r="0" b="0"/>
            <wp:wrapTopAndBottom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99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13C4" w:rsidRPr="003A4BA8">
        <w:rPr>
          <w:rFonts w:cs="Arial"/>
          <w:sz w:val="24"/>
          <w:szCs w:val="24"/>
        </w:rPr>
        <w:t>Incluir aqui uma figura com o diagrama de classes UML referente ao modelo de domínio do sistema, levando em conta apenas os casos de uso detalhados na especificação dos casos de uso.</w:t>
      </w:r>
    </w:p>
    <w:p w14:paraId="03BB03EC" w14:textId="77777777" w:rsidR="007513C4" w:rsidRPr="003A4BA8" w:rsidRDefault="007513C4" w:rsidP="007513C4">
      <w:pPr>
        <w:rPr>
          <w:rFonts w:cs="Arial"/>
        </w:rPr>
      </w:pPr>
    </w:p>
    <w:p w14:paraId="38922D75" w14:textId="77777777" w:rsidR="001A5411" w:rsidRPr="003A4BA8" w:rsidRDefault="00195B5E" w:rsidP="00195B5E">
      <w:pPr>
        <w:pStyle w:val="Ttulo2"/>
        <w:numPr>
          <w:ilvl w:val="0"/>
          <w:numId w:val="0"/>
        </w:numPr>
        <w:rPr>
          <w:rFonts w:cs="Arial"/>
        </w:rPr>
      </w:pPr>
      <w:bookmarkStart w:id="90" w:name="_Toc269034594"/>
      <w:bookmarkStart w:id="91" w:name="_Toc269035813"/>
      <w:r w:rsidRPr="003A4BA8">
        <w:rPr>
          <w:rFonts w:cs="Arial"/>
          <w:color w:val="000000"/>
        </w:rPr>
        <w:t xml:space="preserve">6.2.  </w:t>
      </w:r>
      <w:r w:rsidR="001A5411" w:rsidRPr="003A4BA8">
        <w:rPr>
          <w:rFonts w:cs="Arial"/>
          <w:color w:val="000000"/>
        </w:rPr>
        <w:t>Análise dos Casos de Uso</w:t>
      </w:r>
      <w:bookmarkEnd w:id="90"/>
      <w:bookmarkEnd w:id="91"/>
    </w:p>
    <w:bookmarkEnd w:id="89"/>
    <w:p w14:paraId="5AE6A83C" w14:textId="77777777" w:rsidR="007513C4" w:rsidRPr="003A4BA8" w:rsidRDefault="007513C4" w:rsidP="007513C4">
      <w:pPr>
        <w:pStyle w:val="Corpodetexto"/>
        <w:rPr>
          <w:rFonts w:cs="Arial"/>
          <w:color w:val="00B050"/>
          <w:sz w:val="24"/>
          <w:szCs w:val="24"/>
        </w:rPr>
      </w:pPr>
      <w:r w:rsidRPr="003A4BA8">
        <w:rPr>
          <w:rFonts w:cs="Arial"/>
          <w:color w:val="00B050"/>
          <w:sz w:val="24"/>
          <w:szCs w:val="24"/>
        </w:rPr>
        <w:t xml:space="preserve">A seguir, apresento os casos de uso que serão mapeados para diagramas de </w:t>
      </w:r>
      <w:proofErr w:type="spellStart"/>
      <w:r w:rsidRPr="003A4BA8">
        <w:rPr>
          <w:rFonts w:cs="Arial"/>
          <w:color w:val="00B050"/>
          <w:sz w:val="24"/>
          <w:szCs w:val="24"/>
        </w:rPr>
        <w:t>seqüência</w:t>
      </w:r>
      <w:proofErr w:type="spellEnd"/>
      <w:r w:rsidRPr="003A4BA8">
        <w:rPr>
          <w:rFonts w:cs="Arial"/>
          <w:color w:val="00B050"/>
          <w:sz w:val="24"/>
          <w:szCs w:val="24"/>
        </w:rPr>
        <w:t xml:space="preserve"> do sistema.</w:t>
      </w:r>
    </w:p>
    <w:p w14:paraId="5DD0F19E" w14:textId="77777777" w:rsidR="001A5411" w:rsidRPr="003A4BA8" w:rsidRDefault="007513C4" w:rsidP="001A5411">
      <w:pPr>
        <w:keepNext/>
        <w:jc w:val="center"/>
        <w:rPr>
          <w:rFonts w:cs="Arial"/>
        </w:rPr>
      </w:pPr>
      <w:r w:rsidRPr="003A4BA8">
        <w:rPr>
          <w:rFonts w:cs="Arial"/>
          <w:noProof/>
        </w:rPr>
        <w:drawing>
          <wp:inline distT="0" distB="0" distL="0" distR="0" wp14:anchorId="230DA0E5" wp14:editId="5CE22EEE">
            <wp:extent cx="1852280" cy="1781911"/>
            <wp:effectExtent l="19050" t="0" r="0" b="0"/>
            <wp:docPr id="14" name="Imagem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566" cy="17908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D222D9" w14:textId="77777777" w:rsidR="007513C4" w:rsidRPr="003A4BA8" w:rsidRDefault="001A5411" w:rsidP="001A5411">
      <w:pPr>
        <w:pStyle w:val="Legenda"/>
        <w:jc w:val="center"/>
        <w:rPr>
          <w:rFonts w:cs="Arial"/>
          <w:color w:val="00B050"/>
        </w:rPr>
      </w:pPr>
      <w:r w:rsidRPr="003A4BA8">
        <w:rPr>
          <w:rFonts w:cs="Arial"/>
          <w:color w:val="00B050"/>
        </w:rPr>
        <w:t xml:space="preserve">Figura </w:t>
      </w:r>
      <w:r w:rsidR="005D5105" w:rsidRPr="003A4BA8">
        <w:rPr>
          <w:rFonts w:cs="Arial"/>
          <w:color w:val="00B050"/>
        </w:rPr>
        <w:fldChar w:fldCharType="begin"/>
      </w:r>
      <w:r w:rsidRPr="003A4BA8">
        <w:rPr>
          <w:rFonts w:cs="Arial"/>
          <w:color w:val="00B050"/>
        </w:rPr>
        <w:instrText xml:space="preserve"> SEQ Figura \* ARABIC </w:instrText>
      </w:r>
      <w:r w:rsidR="005D5105" w:rsidRPr="003A4BA8">
        <w:rPr>
          <w:rFonts w:cs="Arial"/>
          <w:color w:val="00B050"/>
        </w:rPr>
        <w:fldChar w:fldCharType="separate"/>
      </w:r>
      <w:r w:rsidR="00850BC2">
        <w:rPr>
          <w:rFonts w:cs="Arial"/>
          <w:noProof/>
          <w:color w:val="00B050"/>
        </w:rPr>
        <w:t>4</w:t>
      </w:r>
      <w:r w:rsidR="005D5105" w:rsidRPr="003A4BA8">
        <w:rPr>
          <w:rFonts w:cs="Arial"/>
          <w:color w:val="00B050"/>
        </w:rPr>
        <w:fldChar w:fldCharType="end"/>
      </w:r>
      <w:r w:rsidRPr="003A4BA8">
        <w:rPr>
          <w:rFonts w:cs="Arial"/>
          <w:color w:val="00B050"/>
        </w:rPr>
        <w:t xml:space="preserve"> - TTTTT</w:t>
      </w:r>
    </w:p>
    <w:p w14:paraId="1F8FC09E" w14:textId="77777777" w:rsidR="007513C4" w:rsidRPr="003A4BA8" w:rsidRDefault="007513C4" w:rsidP="007513C4">
      <w:pPr>
        <w:pStyle w:val="Corpodetexto"/>
        <w:rPr>
          <w:rFonts w:cs="Arial"/>
          <w:sz w:val="24"/>
          <w:szCs w:val="24"/>
        </w:rPr>
      </w:pPr>
      <w:bookmarkStart w:id="92" w:name="_Toc38790450"/>
      <w:r w:rsidRPr="003A4BA8">
        <w:rPr>
          <w:rFonts w:cs="Arial"/>
          <w:sz w:val="24"/>
          <w:szCs w:val="24"/>
        </w:rPr>
        <w:t xml:space="preserve">Para cada caso de uso analisado, inclua um diagrama de </w:t>
      </w:r>
      <w:proofErr w:type="spellStart"/>
      <w:r w:rsidRPr="003A4BA8">
        <w:rPr>
          <w:rFonts w:cs="Arial"/>
          <w:sz w:val="24"/>
          <w:szCs w:val="24"/>
        </w:rPr>
        <w:t>seqüência</w:t>
      </w:r>
      <w:proofErr w:type="spellEnd"/>
      <w:r w:rsidRPr="003A4BA8">
        <w:rPr>
          <w:rFonts w:cs="Arial"/>
          <w:sz w:val="24"/>
          <w:szCs w:val="24"/>
        </w:rPr>
        <w:t xml:space="preserve"> do sistema com as operações do caso de uso, seguido pelos contratos das operações.</w:t>
      </w:r>
      <w:bookmarkEnd w:id="92"/>
    </w:p>
    <w:p w14:paraId="68DD2272" w14:textId="77777777" w:rsidR="000B40CC" w:rsidRDefault="000B40CC" w:rsidP="007513C4">
      <w:pPr>
        <w:pStyle w:val="Corpodetexto"/>
        <w:rPr>
          <w:rFonts w:cs="Arial"/>
          <w:sz w:val="24"/>
          <w:szCs w:val="24"/>
        </w:rPr>
      </w:pPr>
    </w:p>
    <w:p w14:paraId="067F6056" w14:textId="77777777" w:rsidR="003A4BA8" w:rsidRDefault="003A4BA8" w:rsidP="007513C4">
      <w:pPr>
        <w:pStyle w:val="Corpodetexto"/>
        <w:rPr>
          <w:rFonts w:cs="Arial"/>
          <w:sz w:val="24"/>
          <w:szCs w:val="24"/>
        </w:rPr>
      </w:pPr>
    </w:p>
    <w:p w14:paraId="5F9F6C73" w14:textId="77777777" w:rsidR="003A4BA8" w:rsidRDefault="003A4BA8" w:rsidP="007513C4">
      <w:pPr>
        <w:pStyle w:val="Corpodetexto"/>
        <w:rPr>
          <w:rFonts w:cs="Arial"/>
          <w:sz w:val="24"/>
          <w:szCs w:val="24"/>
        </w:rPr>
      </w:pPr>
    </w:p>
    <w:p w14:paraId="0210743D" w14:textId="77777777" w:rsidR="003A4BA8" w:rsidRDefault="003A4BA8" w:rsidP="007513C4">
      <w:pPr>
        <w:pStyle w:val="Corpodetexto"/>
        <w:rPr>
          <w:rFonts w:cs="Arial"/>
          <w:sz w:val="24"/>
          <w:szCs w:val="24"/>
        </w:rPr>
      </w:pPr>
    </w:p>
    <w:p w14:paraId="4C47F052" w14:textId="77777777" w:rsidR="003A4BA8" w:rsidRPr="003A4BA8" w:rsidRDefault="003A4BA8" w:rsidP="007513C4">
      <w:pPr>
        <w:pStyle w:val="Corpodetexto"/>
        <w:rPr>
          <w:rFonts w:cs="Arial"/>
          <w:sz w:val="24"/>
          <w:szCs w:val="24"/>
        </w:rPr>
      </w:pPr>
    </w:p>
    <w:p w14:paraId="7EDB616A" w14:textId="77777777" w:rsidR="000262D9" w:rsidRPr="003A4BA8" w:rsidRDefault="000262D9" w:rsidP="00865178">
      <w:pPr>
        <w:pStyle w:val="Ttulo2"/>
        <w:numPr>
          <w:ilvl w:val="1"/>
          <w:numId w:val="14"/>
        </w:numPr>
        <w:ind w:left="709"/>
        <w:rPr>
          <w:rFonts w:cs="Arial"/>
        </w:rPr>
      </w:pPr>
      <w:bookmarkStart w:id="93" w:name="_Toc269034595"/>
      <w:bookmarkStart w:id="94" w:name="_Toc269035814"/>
      <w:r w:rsidRPr="003A4BA8">
        <w:rPr>
          <w:rFonts w:cs="Arial"/>
          <w:color w:val="000000"/>
        </w:rPr>
        <w:t>Caso de Uso: Criar Nova Venda</w:t>
      </w:r>
      <w:bookmarkEnd w:id="93"/>
      <w:bookmarkEnd w:id="94"/>
    </w:p>
    <w:p w14:paraId="4135185E" w14:textId="77777777" w:rsidR="007513C4" w:rsidRPr="003A4BA8" w:rsidRDefault="007513C4" w:rsidP="007513C4">
      <w:pPr>
        <w:jc w:val="center"/>
        <w:rPr>
          <w:rFonts w:cs="Arial"/>
          <w:sz w:val="26"/>
          <w:szCs w:val="26"/>
        </w:rPr>
      </w:pPr>
    </w:p>
    <w:p w14:paraId="2CF4A78A" w14:textId="77777777" w:rsidR="000262D9" w:rsidRPr="003A4BA8" w:rsidRDefault="000262D9" w:rsidP="00865178">
      <w:pPr>
        <w:pStyle w:val="Ttulo3"/>
        <w:numPr>
          <w:ilvl w:val="2"/>
          <w:numId w:val="14"/>
        </w:numPr>
        <w:pBdr>
          <w:top w:val="single" w:sz="4" w:space="0" w:color="auto"/>
        </w:pBdr>
        <w:ind w:left="709"/>
        <w:rPr>
          <w:rFonts w:cs="Arial"/>
        </w:rPr>
      </w:pPr>
      <w:r w:rsidRPr="003A4BA8">
        <w:rPr>
          <w:rFonts w:cs="Arial"/>
        </w:rPr>
        <w:t xml:space="preserve"> </w:t>
      </w:r>
      <w:bookmarkStart w:id="95" w:name="_Toc269034596"/>
      <w:bookmarkStart w:id="96" w:name="_Toc269035815"/>
      <w:r w:rsidRPr="003A4BA8">
        <w:rPr>
          <w:rFonts w:cs="Arial"/>
        </w:rPr>
        <w:t>Diagrama de Sequência do Sistema (DSS)</w:t>
      </w:r>
      <w:bookmarkEnd w:id="95"/>
      <w:bookmarkEnd w:id="96"/>
    </w:p>
    <w:p w14:paraId="40CC275C" w14:textId="77777777" w:rsidR="007513C4" w:rsidRPr="003A4BA8" w:rsidRDefault="007513C4" w:rsidP="007513C4">
      <w:pPr>
        <w:rPr>
          <w:rFonts w:cs="Arial"/>
        </w:rPr>
      </w:pPr>
    </w:p>
    <w:p w14:paraId="730EC02C" w14:textId="77777777" w:rsidR="00410474" w:rsidRPr="003A4BA8" w:rsidRDefault="007513C4" w:rsidP="00410474">
      <w:pPr>
        <w:keepNext/>
        <w:jc w:val="center"/>
        <w:rPr>
          <w:rFonts w:cs="Arial"/>
        </w:rPr>
      </w:pPr>
      <w:r w:rsidRPr="003A4BA8">
        <w:rPr>
          <w:rFonts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6C2F5413" wp14:editId="6EB94127">
            <wp:extent cx="3782929" cy="2882232"/>
            <wp:effectExtent l="19050" t="0" r="8021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l="4192" r="2554" b="7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75" cy="2889429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EF4A54" w14:textId="77777777" w:rsidR="007513C4" w:rsidRPr="003A4BA8" w:rsidRDefault="00410474" w:rsidP="00410474">
      <w:pPr>
        <w:pStyle w:val="Legenda"/>
        <w:jc w:val="center"/>
        <w:rPr>
          <w:rFonts w:cs="Arial"/>
          <w:color w:val="00B050"/>
          <w:sz w:val="24"/>
          <w:szCs w:val="24"/>
        </w:rPr>
      </w:pPr>
      <w:r w:rsidRPr="003A4BA8">
        <w:rPr>
          <w:rFonts w:cs="Arial"/>
          <w:color w:val="00B050"/>
        </w:rPr>
        <w:t xml:space="preserve">Figura </w:t>
      </w:r>
      <w:r w:rsidR="005D5105" w:rsidRPr="003A4BA8">
        <w:rPr>
          <w:rFonts w:cs="Arial"/>
          <w:color w:val="00B050"/>
        </w:rPr>
        <w:fldChar w:fldCharType="begin"/>
      </w:r>
      <w:r w:rsidRPr="003A4BA8">
        <w:rPr>
          <w:rFonts w:cs="Arial"/>
          <w:color w:val="00B050"/>
        </w:rPr>
        <w:instrText xml:space="preserve"> SEQ Figura \* ARABIC </w:instrText>
      </w:r>
      <w:r w:rsidR="005D5105" w:rsidRPr="003A4BA8">
        <w:rPr>
          <w:rFonts w:cs="Arial"/>
          <w:color w:val="00B050"/>
        </w:rPr>
        <w:fldChar w:fldCharType="separate"/>
      </w:r>
      <w:r w:rsidR="00850BC2">
        <w:rPr>
          <w:rFonts w:cs="Arial"/>
          <w:noProof/>
          <w:color w:val="00B050"/>
        </w:rPr>
        <w:t>5</w:t>
      </w:r>
      <w:r w:rsidR="005D5105" w:rsidRPr="003A4BA8">
        <w:rPr>
          <w:rFonts w:cs="Arial"/>
          <w:color w:val="00B050"/>
        </w:rPr>
        <w:fldChar w:fldCharType="end"/>
      </w:r>
      <w:r w:rsidRPr="003A4BA8">
        <w:rPr>
          <w:rFonts w:cs="Arial"/>
          <w:color w:val="00B050"/>
        </w:rPr>
        <w:t xml:space="preserve"> - UUUUU</w:t>
      </w:r>
    </w:p>
    <w:p w14:paraId="5203332F" w14:textId="77777777" w:rsidR="00547351" w:rsidRPr="003A4BA8" w:rsidRDefault="00547351" w:rsidP="00865178">
      <w:pPr>
        <w:pStyle w:val="Ttulo3"/>
        <w:numPr>
          <w:ilvl w:val="2"/>
          <w:numId w:val="14"/>
        </w:numPr>
        <w:pBdr>
          <w:top w:val="single" w:sz="4" w:space="0" w:color="auto"/>
        </w:pBdr>
        <w:ind w:left="709"/>
        <w:rPr>
          <w:rFonts w:cs="Arial"/>
        </w:rPr>
      </w:pPr>
      <w:bookmarkStart w:id="97" w:name="_Toc269034597"/>
      <w:bookmarkStart w:id="98" w:name="_Toc269035816"/>
      <w:r w:rsidRPr="003A4BA8">
        <w:rPr>
          <w:rFonts w:cs="Arial"/>
        </w:rPr>
        <w:t>Contrato</w:t>
      </w:r>
      <w:bookmarkEnd w:id="97"/>
      <w:bookmarkEnd w:id="98"/>
    </w:p>
    <w:p w14:paraId="5FCF7487" w14:textId="77777777" w:rsidR="000B40CC" w:rsidRPr="003A4BA8" w:rsidRDefault="000B40CC" w:rsidP="007513C4">
      <w:pPr>
        <w:jc w:val="center"/>
        <w:rPr>
          <w:rFonts w:cs="Arial"/>
          <w:vanish/>
          <w:sz w:val="24"/>
          <w:szCs w:val="24"/>
        </w:rPr>
      </w:pPr>
    </w:p>
    <w:p w14:paraId="34B652CF" w14:textId="77777777" w:rsidR="007513C4" w:rsidRPr="003A4BA8" w:rsidRDefault="007513C4" w:rsidP="007513C4">
      <w:pPr>
        <w:rPr>
          <w:rFonts w:cs="Arial"/>
        </w:rPr>
      </w:pPr>
    </w:p>
    <w:p w14:paraId="51939B07" w14:textId="77777777" w:rsidR="007513C4" w:rsidRPr="003A4BA8" w:rsidRDefault="007513C4" w:rsidP="000B40CC">
      <w:pPr>
        <w:spacing w:before="0" w:after="0"/>
        <w:ind w:left="360" w:firstLine="708"/>
        <w:rPr>
          <w:rFonts w:cs="Arial"/>
          <w:color w:val="00B050"/>
        </w:rPr>
      </w:pPr>
      <w:r w:rsidRPr="003A4BA8">
        <w:rPr>
          <w:rFonts w:cs="Arial"/>
          <w:b/>
          <w:color w:val="00B050"/>
        </w:rPr>
        <w:t>Operaç</w:t>
      </w:r>
      <w:r w:rsidR="000B40CC" w:rsidRPr="003A4BA8">
        <w:rPr>
          <w:rFonts w:cs="Arial"/>
          <w:b/>
          <w:color w:val="00B050"/>
        </w:rPr>
        <w:t>ões</w:t>
      </w:r>
    </w:p>
    <w:p w14:paraId="26AF2E7E" w14:textId="77777777" w:rsidR="007513C4" w:rsidRPr="003A4BA8" w:rsidRDefault="007513C4" w:rsidP="007C4A3A">
      <w:pPr>
        <w:numPr>
          <w:ilvl w:val="0"/>
          <w:numId w:val="11"/>
        </w:numPr>
        <w:spacing w:before="0" w:after="0"/>
        <w:jc w:val="left"/>
        <w:rPr>
          <w:rFonts w:cs="Arial"/>
          <w:color w:val="00B050"/>
        </w:rPr>
      </w:pPr>
      <w:proofErr w:type="spellStart"/>
      <w:r w:rsidRPr="003A4BA8">
        <w:rPr>
          <w:rFonts w:cs="Arial"/>
          <w:color w:val="00B050"/>
        </w:rPr>
        <w:t>criarNovaVenda</w:t>
      </w:r>
      <w:proofErr w:type="spellEnd"/>
      <w:r w:rsidRPr="003A4BA8">
        <w:rPr>
          <w:rFonts w:cs="Arial"/>
          <w:color w:val="00B050"/>
        </w:rPr>
        <w:t>()</w:t>
      </w:r>
    </w:p>
    <w:p w14:paraId="29974E2C" w14:textId="77777777" w:rsidR="007513C4" w:rsidRPr="003A4BA8" w:rsidRDefault="007513C4" w:rsidP="000B40CC">
      <w:pPr>
        <w:spacing w:before="0" w:after="0"/>
        <w:ind w:left="708" w:firstLine="372"/>
        <w:rPr>
          <w:rFonts w:cs="Arial"/>
          <w:color w:val="00B050"/>
        </w:rPr>
      </w:pPr>
      <w:r w:rsidRPr="003A4BA8">
        <w:rPr>
          <w:rFonts w:cs="Arial"/>
          <w:b/>
          <w:color w:val="00B050"/>
        </w:rPr>
        <w:t>Pré-condições</w:t>
      </w:r>
    </w:p>
    <w:p w14:paraId="2C9EC2E1" w14:textId="77777777" w:rsidR="007513C4" w:rsidRPr="003A4BA8" w:rsidRDefault="007513C4" w:rsidP="007C4A3A">
      <w:pPr>
        <w:numPr>
          <w:ilvl w:val="0"/>
          <w:numId w:val="11"/>
        </w:numPr>
        <w:spacing w:before="0" w:after="0"/>
        <w:jc w:val="left"/>
        <w:rPr>
          <w:rFonts w:cs="Arial"/>
          <w:color w:val="00B050"/>
        </w:rPr>
      </w:pPr>
      <w:r w:rsidRPr="003A4BA8">
        <w:rPr>
          <w:rFonts w:cs="Arial"/>
          <w:color w:val="00B050"/>
        </w:rPr>
        <w:t>nenhuma.</w:t>
      </w:r>
    </w:p>
    <w:p w14:paraId="61A703DC" w14:textId="77777777" w:rsidR="007513C4" w:rsidRPr="003A4BA8" w:rsidRDefault="007513C4" w:rsidP="000B40CC">
      <w:pPr>
        <w:spacing w:before="0" w:after="0"/>
        <w:ind w:left="708" w:firstLine="372"/>
        <w:rPr>
          <w:rFonts w:cs="Arial"/>
          <w:b/>
          <w:color w:val="00B050"/>
        </w:rPr>
      </w:pPr>
      <w:r w:rsidRPr="003A4BA8">
        <w:rPr>
          <w:rFonts w:cs="Arial"/>
          <w:b/>
          <w:color w:val="00B050"/>
        </w:rPr>
        <w:t>Pós-condições</w:t>
      </w:r>
    </w:p>
    <w:p w14:paraId="5F4BEBC2" w14:textId="77777777" w:rsidR="007513C4" w:rsidRPr="003A4BA8" w:rsidRDefault="007513C4" w:rsidP="007C4A3A">
      <w:pPr>
        <w:numPr>
          <w:ilvl w:val="0"/>
          <w:numId w:val="11"/>
        </w:numPr>
        <w:spacing w:before="0" w:after="0"/>
        <w:jc w:val="left"/>
        <w:rPr>
          <w:rFonts w:cs="Arial"/>
          <w:color w:val="00B050"/>
        </w:rPr>
      </w:pPr>
      <w:r w:rsidRPr="003A4BA8">
        <w:rPr>
          <w:rFonts w:cs="Arial"/>
          <w:color w:val="00B050"/>
        </w:rPr>
        <w:t xml:space="preserve">Foi criado um objeto </w:t>
      </w:r>
      <w:proofErr w:type="spellStart"/>
      <w:r w:rsidRPr="003A4BA8">
        <w:rPr>
          <w:rFonts w:cs="Arial"/>
          <w:i/>
          <w:color w:val="00B050"/>
        </w:rPr>
        <w:t>ve</w:t>
      </w:r>
      <w:proofErr w:type="spellEnd"/>
      <w:r w:rsidRPr="003A4BA8">
        <w:rPr>
          <w:rFonts w:cs="Arial"/>
          <w:color w:val="00B050"/>
        </w:rPr>
        <w:t xml:space="preserve"> de Venda;</w:t>
      </w:r>
    </w:p>
    <w:p w14:paraId="7EA04D56" w14:textId="77777777" w:rsidR="007513C4" w:rsidRPr="003A4BA8" w:rsidRDefault="007513C4" w:rsidP="007C4A3A">
      <w:pPr>
        <w:numPr>
          <w:ilvl w:val="0"/>
          <w:numId w:val="11"/>
        </w:numPr>
        <w:spacing w:before="0" w:after="0"/>
        <w:jc w:val="left"/>
        <w:rPr>
          <w:rFonts w:cs="Arial"/>
          <w:color w:val="00B050"/>
        </w:rPr>
      </w:pPr>
      <w:proofErr w:type="spellStart"/>
      <w:r w:rsidRPr="003A4BA8">
        <w:rPr>
          <w:rFonts w:cs="Arial"/>
          <w:i/>
          <w:color w:val="00B050"/>
        </w:rPr>
        <w:t>ve</w:t>
      </w:r>
      <w:proofErr w:type="spellEnd"/>
      <w:r w:rsidRPr="003A4BA8">
        <w:rPr>
          <w:rFonts w:cs="Arial"/>
          <w:color w:val="00B050"/>
        </w:rPr>
        <w:t xml:space="preserve"> foi associada ao Registro </w:t>
      </w:r>
      <w:proofErr w:type="spellStart"/>
      <w:r w:rsidRPr="003A4BA8">
        <w:rPr>
          <w:rFonts w:cs="Arial"/>
          <w:i/>
          <w:color w:val="00B050"/>
        </w:rPr>
        <w:t>reg</w:t>
      </w:r>
      <w:proofErr w:type="spellEnd"/>
      <w:r w:rsidRPr="003A4BA8">
        <w:rPr>
          <w:rFonts w:cs="Arial"/>
          <w:color w:val="00B050"/>
        </w:rPr>
        <w:t>;</w:t>
      </w:r>
    </w:p>
    <w:p w14:paraId="66C3D09B" w14:textId="77777777" w:rsidR="007513C4" w:rsidRPr="003A4BA8" w:rsidRDefault="007513C4" w:rsidP="007C4A3A">
      <w:pPr>
        <w:numPr>
          <w:ilvl w:val="0"/>
          <w:numId w:val="11"/>
        </w:numPr>
        <w:spacing w:before="0" w:after="0"/>
        <w:jc w:val="left"/>
        <w:rPr>
          <w:rFonts w:cs="Arial"/>
          <w:color w:val="00B050"/>
        </w:rPr>
      </w:pPr>
      <w:proofErr w:type="spellStart"/>
      <w:r w:rsidRPr="003A4BA8">
        <w:rPr>
          <w:rFonts w:cs="Arial"/>
          <w:i/>
          <w:color w:val="00B050"/>
        </w:rPr>
        <w:t>ve.data</w:t>
      </w:r>
      <w:proofErr w:type="spellEnd"/>
      <w:r w:rsidRPr="003A4BA8">
        <w:rPr>
          <w:rFonts w:cs="Arial"/>
          <w:color w:val="00B050"/>
        </w:rPr>
        <w:t xml:space="preserve"> e </w:t>
      </w:r>
      <w:proofErr w:type="spellStart"/>
      <w:r w:rsidRPr="003A4BA8">
        <w:rPr>
          <w:rFonts w:cs="Arial"/>
          <w:i/>
          <w:color w:val="00B050"/>
        </w:rPr>
        <w:t>ve.hora</w:t>
      </w:r>
      <w:proofErr w:type="spellEnd"/>
      <w:r w:rsidRPr="003A4BA8">
        <w:rPr>
          <w:rFonts w:cs="Arial"/>
          <w:color w:val="00B050"/>
        </w:rPr>
        <w:t xml:space="preserve"> foram inicializados.</w:t>
      </w:r>
    </w:p>
    <w:p w14:paraId="0126A799" w14:textId="77777777" w:rsidR="007513C4" w:rsidRDefault="007513C4" w:rsidP="008D39BB">
      <w:pPr>
        <w:pStyle w:val="Ttulo3"/>
        <w:numPr>
          <w:ilvl w:val="0"/>
          <w:numId w:val="0"/>
        </w:numPr>
        <w:spacing w:before="0" w:after="0"/>
        <w:rPr>
          <w:rFonts w:cs="Arial"/>
        </w:rPr>
      </w:pPr>
    </w:p>
    <w:p w14:paraId="42F85187" w14:textId="77777777" w:rsidR="003A4BA8" w:rsidRDefault="003A4BA8" w:rsidP="003A4BA8"/>
    <w:p w14:paraId="4B5C83AE" w14:textId="77777777" w:rsidR="003A4BA8" w:rsidRDefault="003A4BA8" w:rsidP="003A4BA8"/>
    <w:p w14:paraId="37349522" w14:textId="77777777" w:rsidR="003A4BA8" w:rsidRDefault="003A4BA8" w:rsidP="003A4BA8"/>
    <w:p w14:paraId="774A1AE8" w14:textId="77777777" w:rsidR="003A4BA8" w:rsidRDefault="003A4BA8" w:rsidP="003A4BA8"/>
    <w:p w14:paraId="70F72326" w14:textId="77777777" w:rsidR="003A4BA8" w:rsidRDefault="003A4BA8" w:rsidP="003A4BA8"/>
    <w:p w14:paraId="540C6629" w14:textId="77777777" w:rsidR="003A4BA8" w:rsidRDefault="003A4BA8" w:rsidP="003A4BA8"/>
    <w:p w14:paraId="7AB80862" w14:textId="77777777" w:rsidR="003A4BA8" w:rsidRDefault="003A4BA8" w:rsidP="003A4BA8"/>
    <w:p w14:paraId="0126A179" w14:textId="77777777" w:rsidR="003A4BA8" w:rsidRDefault="003A4BA8" w:rsidP="003A4BA8"/>
    <w:p w14:paraId="420D5AD3" w14:textId="77777777" w:rsidR="003A4BA8" w:rsidRDefault="003A4BA8" w:rsidP="003A4BA8"/>
    <w:p w14:paraId="15622F84" w14:textId="77777777" w:rsidR="003A4BA8" w:rsidRPr="003A4BA8" w:rsidRDefault="003A4BA8" w:rsidP="003A4BA8"/>
    <w:p w14:paraId="72C5983E" w14:textId="77777777" w:rsidR="00547351" w:rsidRPr="003A4BA8" w:rsidRDefault="00547351" w:rsidP="00865178">
      <w:pPr>
        <w:pStyle w:val="Ttulo2"/>
        <w:numPr>
          <w:ilvl w:val="1"/>
          <w:numId w:val="14"/>
        </w:numPr>
        <w:ind w:left="709"/>
        <w:rPr>
          <w:rFonts w:cs="Arial"/>
        </w:rPr>
      </w:pPr>
      <w:bookmarkStart w:id="99" w:name="_Toc269034598"/>
      <w:bookmarkStart w:id="100" w:name="_Toc269035817"/>
      <w:r w:rsidRPr="003A4BA8">
        <w:rPr>
          <w:rFonts w:cs="Arial"/>
          <w:color w:val="000000"/>
        </w:rPr>
        <w:t>Diagrama de Classes do Projeto</w:t>
      </w:r>
      <w:bookmarkEnd w:id="99"/>
      <w:bookmarkEnd w:id="100"/>
    </w:p>
    <w:p w14:paraId="216E72B1" w14:textId="77777777" w:rsidR="00547351" w:rsidRPr="003A4BA8" w:rsidRDefault="00547351" w:rsidP="00547351">
      <w:pPr>
        <w:rPr>
          <w:rFonts w:cs="Arial"/>
        </w:rPr>
      </w:pPr>
    </w:p>
    <w:p w14:paraId="2532C6FF" w14:textId="77777777" w:rsidR="007513C4" w:rsidRPr="003A4BA8" w:rsidRDefault="00301B74" w:rsidP="007513C4">
      <w:pPr>
        <w:pStyle w:val="Corpodetexto"/>
        <w:rPr>
          <w:rFonts w:cs="Arial"/>
          <w:sz w:val="24"/>
          <w:szCs w:val="24"/>
        </w:rPr>
      </w:pPr>
      <w:r>
        <w:rPr>
          <w:rFonts w:cs="Arial"/>
          <w:noProof/>
        </w:rPr>
        <w:lastRenderedPageBreak/>
        <w:pict w14:anchorId="540576DE">
          <v:shape id="_x0000_s1028" type="#_x0000_t202" style="position:absolute;left:0;text-align:left;margin-left:40.2pt;margin-top:275.7pt;width:420.45pt;height:20.35pt;z-index:251667456" stroked="f">
            <v:textbox style="mso-next-textbox:#_x0000_s1028;mso-fit-shape-to-text:t" inset="0,0,0,0">
              <w:txbxContent>
                <w:p w14:paraId="0F1D47CD" w14:textId="77777777" w:rsidR="00301B74" w:rsidRPr="00410474" w:rsidRDefault="00301B74" w:rsidP="00410474">
                  <w:pPr>
                    <w:pStyle w:val="Legenda"/>
                    <w:jc w:val="center"/>
                    <w:rPr>
                      <w:rFonts w:cs="Arial"/>
                      <w:noProof/>
                      <w:color w:val="00B050"/>
                      <w:sz w:val="24"/>
                      <w:szCs w:val="24"/>
                    </w:rPr>
                  </w:pPr>
                  <w:r w:rsidRPr="00410474">
                    <w:rPr>
                      <w:color w:val="00B050"/>
                    </w:rPr>
                    <w:t xml:space="preserve">Figura </w:t>
                  </w:r>
                  <w:r w:rsidRPr="00410474">
                    <w:rPr>
                      <w:color w:val="00B050"/>
                    </w:rPr>
                    <w:fldChar w:fldCharType="begin"/>
                  </w:r>
                  <w:r w:rsidRPr="00410474">
                    <w:rPr>
                      <w:color w:val="00B050"/>
                    </w:rPr>
                    <w:instrText xml:space="preserve"> SEQ Figura \* ARABIC </w:instrText>
                  </w:r>
                  <w:r w:rsidRPr="00410474">
                    <w:rPr>
                      <w:color w:val="00B050"/>
                    </w:rPr>
                    <w:fldChar w:fldCharType="separate"/>
                  </w:r>
                  <w:r>
                    <w:rPr>
                      <w:noProof/>
                      <w:color w:val="00B050"/>
                    </w:rPr>
                    <w:t>6</w:t>
                  </w:r>
                  <w:r w:rsidRPr="00410474">
                    <w:rPr>
                      <w:color w:val="00B050"/>
                    </w:rPr>
                    <w:fldChar w:fldCharType="end"/>
                  </w:r>
                  <w:r w:rsidRPr="00410474">
                    <w:rPr>
                      <w:color w:val="00B050"/>
                    </w:rPr>
                    <w:t xml:space="preserve"> - OOOO</w:t>
                  </w:r>
                </w:p>
              </w:txbxContent>
            </v:textbox>
            <w10:wrap type="topAndBottom"/>
          </v:shape>
        </w:pict>
      </w:r>
      <w:r w:rsidR="00410474" w:rsidRPr="003A4BA8">
        <w:rPr>
          <w:rFonts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0AE0CAB" wp14:editId="6028FD25">
            <wp:simplePos x="0" y="0"/>
            <wp:positionH relativeFrom="column">
              <wp:posOffset>510540</wp:posOffset>
            </wp:positionH>
            <wp:positionV relativeFrom="paragraph">
              <wp:posOffset>796925</wp:posOffset>
            </wp:positionV>
            <wp:extent cx="5339715" cy="2647315"/>
            <wp:effectExtent l="19050" t="0" r="0" b="0"/>
            <wp:wrapTopAndBottom/>
            <wp:docPr id="23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547351" w:rsidRPr="003A4BA8">
        <w:rPr>
          <w:rFonts w:cs="Arial"/>
          <w:sz w:val="24"/>
          <w:szCs w:val="24"/>
        </w:rPr>
        <w:t>I</w:t>
      </w:r>
      <w:r w:rsidR="007513C4" w:rsidRPr="003A4BA8">
        <w:rPr>
          <w:rFonts w:cs="Arial"/>
          <w:sz w:val="24"/>
          <w:szCs w:val="24"/>
        </w:rPr>
        <w:t>ncluir aqui um diagrama de classes UML de projeto referente às classes projetadas nas realizações de casos de uso (incluindo atributos e métodos). É melhor dividir em vários diagramas para que um diagrama apenas não seja de difícil visualização.</w:t>
      </w:r>
    </w:p>
    <w:p w14:paraId="2808DE2F" w14:textId="77777777" w:rsidR="007513C4" w:rsidRPr="003A4BA8" w:rsidRDefault="007513C4" w:rsidP="007513C4">
      <w:pPr>
        <w:rPr>
          <w:rFonts w:cs="Arial"/>
        </w:rPr>
      </w:pPr>
    </w:p>
    <w:p w14:paraId="774077BB" w14:textId="77777777" w:rsidR="008D39BB" w:rsidRPr="003A4BA8" w:rsidRDefault="00195B5E" w:rsidP="008D39BB">
      <w:pPr>
        <w:pStyle w:val="Ttulo1"/>
        <w:numPr>
          <w:ilvl w:val="0"/>
          <w:numId w:val="0"/>
        </w:numPr>
        <w:rPr>
          <w:rFonts w:cs="Arial"/>
          <w:sz w:val="26"/>
          <w:szCs w:val="26"/>
        </w:rPr>
      </w:pPr>
      <w:bookmarkStart w:id="101" w:name="_Toc269034599"/>
      <w:bookmarkStart w:id="102" w:name="_Toc269035818"/>
      <w:r w:rsidRPr="003A4BA8">
        <w:rPr>
          <w:rFonts w:cs="Arial"/>
          <w:sz w:val="26"/>
          <w:szCs w:val="26"/>
        </w:rPr>
        <w:t>7</w:t>
      </w:r>
      <w:r w:rsidR="008D39BB" w:rsidRPr="003A4BA8">
        <w:rPr>
          <w:rFonts w:cs="Arial"/>
          <w:sz w:val="26"/>
          <w:szCs w:val="26"/>
        </w:rPr>
        <w:t>. Especificação Formal</w:t>
      </w:r>
      <w:bookmarkEnd w:id="101"/>
      <w:bookmarkEnd w:id="102"/>
    </w:p>
    <w:p w14:paraId="7F3E25C9" w14:textId="77777777" w:rsidR="007F4DA9" w:rsidRPr="003A4BA8" w:rsidRDefault="007F4DA9" w:rsidP="007F4DA9">
      <w:pPr>
        <w:spacing w:after="0"/>
        <w:ind w:left="720"/>
        <w:jc w:val="left"/>
        <w:textAlignment w:val="baseline"/>
        <w:rPr>
          <w:rFonts w:cs="Arial"/>
          <w:color w:val="000000"/>
        </w:rPr>
      </w:pPr>
    </w:p>
    <w:p w14:paraId="0E3C7CBE" w14:textId="77777777" w:rsidR="007F4DA9" w:rsidRPr="003A4BA8" w:rsidRDefault="007F4DA9" w:rsidP="00813B16">
      <w:pPr>
        <w:spacing w:after="0"/>
        <w:ind w:left="360"/>
        <w:jc w:val="left"/>
        <w:textAlignment w:val="baseline"/>
        <w:rPr>
          <w:rFonts w:cs="Arial"/>
          <w:b/>
          <w:color w:val="000000"/>
        </w:rPr>
      </w:pPr>
      <w:r w:rsidRPr="003A4BA8">
        <w:rPr>
          <w:rFonts w:cs="Arial"/>
          <w:b/>
          <w:color w:val="000000"/>
        </w:rPr>
        <w:t>Artefatos:</w:t>
      </w:r>
    </w:p>
    <w:p w14:paraId="418A4E14" w14:textId="77777777" w:rsidR="007F4DA9" w:rsidRPr="003A4BA8" w:rsidRDefault="007F4DA9" w:rsidP="00865178">
      <w:pPr>
        <w:numPr>
          <w:ilvl w:val="0"/>
          <w:numId w:val="23"/>
        </w:numPr>
        <w:spacing w:after="0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color w:val="000000"/>
        </w:rPr>
        <w:t xml:space="preserve">Façam uma especificação formal da estrutura do sistema usando </w:t>
      </w:r>
      <w:proofErr w:type="spellStart"/>
      <w:r w:rsidRPr="003A4BA8">
        <w:rPr>
          <w:rFonts w:cs="Arial"/>
          <w:color w:val="000000"/>
        </w:rPr>
        <w:t>Alloy</w:t>
      </w:r>
      <w:proofErr w:type="spellEnd"/>
      <w:r w:rsidRPr="003A4BA8">
        <w:rPr>
          <w:rFonts w:cs="Arial"/>
          <w:color w:val="000000"/>
        </w:rPr>
        <w:t xml:space="preserve">. Especificar o modelo de domínio usando </w:t>
      </w:r>
      <w:proofErr w:type="spellStart"/>
      <w:r w:rsidRPr="003A4BA8">
        <w:rPr>
          <w:rFonts w:cs="Arial"/>
          <w:color w:val="000000"/>
        </w:rPr>
        <w:t>Alloy</w:t>
      </w:r>
      <w:proofErr w:type="spellEnd"/>
      <w:r w:rsidRPr="003A4BA8">
        <w:rPr>
          <w:rFonts w:cs="Arial"/>
          <w:color w:val="000000"/>
        </w:rPr>
        <w:t xml:space="preserve">. </w:t>
      </w:r>
      <w:r w:rsidRPr="003A4BA8">
        <w:rPr>
          <w:rFonts w:cs="Arial"/>
          <w:i/>
          <w:iCs/>
          <w:color w:val="000000"/>
        </w:rPr>
        <w:t>(</w:t>
      </w:r>
      <w:proofErr w:type="spellStart"/>
      <w:r w:rsidRPr="003A4BA8">
        <w:rPr>
          <w:rFonts w:cs="Arial"/>
          <w:i/>
          <w:iCs/>
          <w:color w:val="000000"/>
        </w:rPr>
        <w:t>Milestone</w:t>
      </w:r>
      <w:proofErr w:type="spellEnd"/>
      <w:r w:rsidRPr="003A4BA8">
        <w:rPr>
          <w:rFonts w:cs="Arial"/>
          <w:i/>
          <w:iCs/>
          <w:color w:val="000000"/>
        </w:rPr>
        <w:t xml:space="preserve"> 2)</w:t>
      </w:r>
    </w:p>
    <w:p w14:paraId="71E232EC" w14:textId="77777777" w:rsidR="007F4DA9" w:rsidRPr="003A4BA8" w:rsidRDefault="007F4DA9" w:rsidP="00865178">
      <w:pPr>
        <w:numPr>
          <w:ilvl w:val="1"/>
          <w:numId w:val="23"/>
        </w:numPr>
        <w:spacing w:after="0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color w:val="000000"/>
          <w:u w:val="single"/>
        </w:rPr>
        <w:t>Métrica Média</w:t>
      </w:r>
      <w:r w:rsidRPr="003A4BA8">
        <w:rPr>
          <w:rFonts w:cs="Arial"/>
          <w:color w:val="000000"/>
        </w:rPr>
        <w:t>: 20-30 LOC</w:t>
      </w:r>
    </w:p>
    <w:p w14:paraId="0DC889E3" w14:textId="77777777" w:rsidR="007F4DA9" w:rsidRPr="003A4BA8" w:rsidRDefault="007F4DA9" w:rsidP="00865178">
      <w:pPr>
        <w:numPr>
          <w:ilvl w:val="0"/>
          <w:numId w:val="23"/>
        </w:numPr>
        <w:spacing w:after="0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color w:val="000000"/>
        </w:rPr>
        <w:t xml:space="preserve">Especificar alguns fatos e realizar análises. Descrever as análises feitas no relatório. </w:t>
      </w:r>
      <w:r w:rsidRPr="003A4BA8">
        <w:rPr>
          <w:rFonts w:cs="Arial"/>
          <w:i/>
          <w:iCs/>
          <w:color w:val="000000"/>
        </w:rPr>
        <w:t>(</w:t>
      </w:r>
      <w:proofErr w:type="spellStart"/>
      <w:r w:rsidRPr="003A4BA8">
        <w:rPr>
          <w:rFonts w:cs="Arial"/>
          <w:i/>
          <w:iCs/>
          <w:color w:val="000000"/>
        </w:rPr>
        <w:t>Milestone</w:t>
      </w:r>
      <w:proofErr w:type="spellEnd"/>
      <w:r w:rsidRPr="003A4BA8">
        <w:rPr>
          <w:rFonts w:cs="Arial"/>
          <w:i/>
          <w:iCs/>
          <w:color w:val="000000"/>
        </w:rPr>
        <w:t xml:space="preserve"> 2)</w:t>
      </w:r>
    </w:p>
    <w:p w14:paraId="615E9092" w14:textId="77777777" w:rsidR="00813B16" w:rsidRPr="003A4BA8" w:rsidRDefault="007F4DA9" w:rsidP="00865178">
      <w:pPr>
        <w:numPr>
          <w:ilvl w:val="0"/>
          <w:numId w:val="23"/>
        </w:numPr>
        <w:spacing w:after="0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b/>
          <w:bCs/>
          <w:color w:val="000000"/>
        </w:rPr>
        <w:t xml:space="preserve">Ferramenta: </w:t>
      </w:r>
    </w:p>
    <w:p w14:paraId="03DD1958" w14:textId="77777777" w:rsidR="007F4DA9" w:rsidRPr="003A4BA8" w:rsidRDefault="007F4DA9" w:rsidP="00865178">
      <w:pPr>
        <w:numPr>
          <w:ilvl w:val="1"/>
          <w:numId w:val="23"/>
        </w:numPr>
        <w:spacing w:after="0"/>
        <w:jc w:val="left"/>
        <w:textAlignment w:val="baseline"/>
        <w:rPr>
          <w:rFonts w:cs="Arial"/>
          <w:color w:val="000000"/>
        </w:rPr>
      </w:pPr>
      <w:proofErr w:type="spellStart"/>
      <w:r w:rsidRPr="003A4BA8">
        <w:rPr>
          <w:rFonts w:cs="Arial"/>
          <w:color w:val="000000"/>
        </w:rPr>
        <w:t>Alloy</w:t>
      </w:r>
      <w:proofErr w:type="spellEnd"/>
      <w:r w:rsidRPr="003A4BA8">
        <w:rPr>
          <w:rFonts w:cs="Arial"/>
          <w:color w:val="000000"/>
        </w:rPr>
        <w:t xml:space="preserve"> </w:t>
      </w:r>
      <w:proofErr w:type="spellStart"/>
      <w:r w:rsidRPr="003A4BA8">
        <w:rPr>
          <w:rFonts w:cs="Arial"/>
          <w:color w:val="000000"/>
        </w:rPr>
        <w:t>Analizer</w:t>
      </w:r>
      <w:proofErr w:type="spellEnd"/>
      <w:r w:rsidRPr="003A4BA8">
        <w:rPr>
          <w:rFonts w:cs="Arial"/>
          <w:color w:val="000000"/>
        </w:rPr>
        <w:t xml:space="preserve"> - (1)</w:t>
      </w:r>
    </w:p>
    <w:p w14:paraId="5421F273" w14:textId="77777777" w:rsidR="00813B16" w:rsidRPr="003A4BA8" w:rsidRDefault="007F4DA9" w:rsidP="00865178">
      <w:pPr>
        <w:numPr>
          <w:ilvl w:val="1"/>
          <w:numId w:val="23"/>
        </w:numPr>
        <w:spacing w:after="0"/>
        <w:jc w:val="left"/>
        <w:textAlignment w:val="baseline"/>
        <w:rPr>
          <w:rFonts w:cs="Arial"/>
          <w:color w:val="000000"/>
        </w:rPr>
      </w:pPr>
      <w:r w:rsidRPr="003A4BA8">
        <w:rPr>
          <w:rFonts w:cs="Arial"/>
          <w:color w:val="000000"/>
        </w:rPr>
        <w:t>Relatório no Word - (2)</w:t>
      </w:r>
    </w:p>
    <w:p w14:paraId="355F096F" w14:textId="77777777" w:rsidR="00813B16" w:rsidRDefault="00813B16" w:rsidP="007F4DA9">
      <w:pPr>
        <w:spacing w:after="0"/>
        <w:rPr>
          <w:rFonts w:cs="Arial"/>
          <w:sz w:val="24"/>
        </w:rPr>
      </w:pPr>
    </w:p>
    <w:p w14:paraId="19F9B122" w14:textId="77777777" w:rsidR="003A4BA8" w:rsidRDefault="003A4BA8" w:rsidP="007F4DA9">
      <w:pPr>
        <w:spacing w:after="0"/>
        <w:rPr>
          <w:rFonts w:cs="Arial"/>
          <w:sz w:val="24"/>
        </w:rPr>
      </w:pPr>
    </w:p>
    <w:p w14:paraId="1B0D159C" w14:textId="77777777" w:rsidR="003A4BA8" w:rsidRDefault="003A4BA8" w:rsidP="007F4DA9">
      <w:pPr>
        <w:spacing w:after="0"/>
        <w:rPr>
          <w:rFonts w:cs="Arial"/>
          <w:sz w:val="24"/>
        </w:rPr>
      </w:pPr>
    </w:p>
    <w:p w14:paraId="6002B43F" w14:textId="77777777" w:rsidR="003A4BA8" w:rsidRDefault="003A4BA8" w:rsidP="007F4DA9">
      <w:pPr>
        <w:spacing w:after="0"/>
        <w:rPr>
          <w:rFonts w:cs="Arial"/>
          <w:sz w:val="24"/>
        </w:rPr>
      </w:pPr>
    </w:p>
    <w:p w14:paraId="62C9C607" w14:textId="77777777" w:rsidR="003A4BA8" w:rsidRDefault="003A4BA8" w:rsidP="007F4DA9">
      <w:pPr>
        <w:spacing w:after="0"/>
        <w:rPr>
          <w:rFonts w:cs="Arial"/>
          <w:sz w:val="24"/>
        </w:rPr>
      </w:pPr>
    </w:p>
    <w:p w14:paraId="71BEDF05" w14:textId="77777777" w:rsidR="003A4BA8" w:rsidRDefault="003A4BA8" w:rsidP="007F4DA9">
      <w:pPr>
        <w:spacing w:after="0"/>
        <w:rPr>
          <w:rFonts w:cs="Arial"/>
          <w:sz w:val="24"/>
        </w:rPr>
      </w:pPr>
    </w:p>
    <w:p w14:paraId="427EB2E9" w14:textId="77777777" w:rsidR="003A4BA8" w:rsidRDefault="003A4BA8" w:rsidP="007F4DA9">
      <w:pPr>
        <w:spacing w:after="0"/>
        <w:rPr>
          <w:rFonts w:cs="Arial"/>
          <w:sz w:val="24"/>
        </w:rPr>
      </w:pPr>
    </w:p>
    <w:p w14:paraId="11A2644C" w14:textId="77777777" w:rsidR="003A4BA8" w:rsidRPr="003A4BA8" w:rsidRDefault="003A4BA8" w:rsidP="007F4DA9">
      <w:pPr>
        <w:spacing w:after="0"/>
        <w:rPr>
          <w:rFonts w:cs="Arial"/>
          <w:sz w:val="24"/>
        </w:rPr>
      </w:pPr>
    </w:p>
    <w:p w14:paraId="1DEE6E4F" w14:textId="77777777" w:rsidR="008D39BB" w:rsidRPr="003A4BA8" w:rsidRDefault="00195B5E" w:rsidP="00202AF3">
      <w:pPr>
        <w:pStyle w:val="Ttulo1"/>
        <w:numPr>
          <w:ilvl w:val="0"/>
          <w:numId w:val="0"/>
        </w:numPr>
        <w:rPr>
          <w:rFonts w:cs="Arial"/>
          <w:sz w:val="26"/>
          <w:szCs w:val="26"/>
        </w:rPr>
      </w:pPr>
      <w:bookmarkStart w:id="103" w:name="_Toc269034600"/>
      <w:bookmarkStart w:id="104" w:name="_Toc269035819"/>
      <w:r w:rsidRPr="003A4BA8">
        <w:rPr>
          <w:rFonts w:cs="Arial"/>
          <w:sz w:val="26"/>
          <w:szCs w:val="26"/>
        </w:rPr>
        <w:t>8</w:t>
      </w:r>
      <w:r w:rsidR="008D39BB" w:rsidRPr="003A4BA8">
        <w:rPr>
          <w:rFonts w:cs="Arial"/>
          <w:sz w:val="26"/>
          <w:szCs w:val="26"/>
        </w:rPr>
        <w:t>. Implementação</w:t>
      </w:r>
      <w:bookmarkEnd w:id="103"/>
      <w:bookmarkEnd w:id="104"/>
    </w:p>
    <w:p w14:paraId="5F0A971A" w14:textId="77777777" w:rsidR="007513C4" w:rsidRPr="003A4BA8" w:rsidRDefault="00813B16" w:rsidP="00A74D61">
      <w:pPr>
        <w:spacing w:before="0" w:after="0"/>
        <w:ind w:firstLine="360"/>
        <w:rPr>
          <w:rFonts w:cs="Arial"/>
          <w:b/>
        </w:rPr>
      </w:pPr>
      <w:r w:rsidRPr="003A4BA8">
        <w:rPr>
          <w:rFonts w:cs="Arial"/>
          <w:b/>
        </w:rPr>
        <w:t>Artefatos:</w:t>
      </w:r>
    </w:p>
    <w:p w14:paraId="3453A872" w14:textId="77777777" w:rsidR="00A74D61" w:rsidRPr="003A4BA8" w:rsidRDefault="00A74D61" w:rsidP="00865178">
      <w:pPr>
        <w:numPr>
          <w:ilvl w:val="0"/>
          <w:numId w:val="22"/>
        </w:numPr>
        <w:spacing w:before="0" w:after="0"/>
        <w:jc w:val="left"/>
        <w:textAlignment w:val="baseline"/>
        <w:rPr>
          <w:rFonts w:cs="Arial"/>
          <w:color w:val="000000"/>
          <w:szCs w:val="24"/>
        </w:rPr>
      </w:pPr>
      <w:r w:rsidRPr="003A4BA8">
        <w:rPr>
          <w:rFonts w:cs="Arial"/>
          <w:color w:val="000000"/>
          <w:szCs w:val="24"/>
        </w:rPr>
        <w:lastRenderedPageBreak/>
        <w:t xml:space="preserve">Implementem o sistema usando </w:t>
      </w:r>
      <w:proofErr w:type="spellStart"/>
      <w:r w:rsidRPr="003A4BA8">
        <w:rPr>
          <w:rFonts w:cs="Arial"/>
          <w:color w:val="000000"/>
          <w:szCs w:val="24"/>
        </w:rPr>
        <w:t>Grails</w:t>
      </w:r>
      <w:proofErr w:type="spellEnd"/>
      <w:r w:rsidRPr="003A4BA8">
        <w:rPr>
          <w:rFonts w:cs="Arial"/>
          <w:color w:val="000000"/>
          <w:szCs w:val="24"/>
        </w:rPr>
        <w:t xml:space="preserve"> </w:t>
      </w:r>
      <w:r w:rsidRPr="003A4BA8">
        <w:rPr>
          <w:rFonts w:cs="Arial"/>
          <w:i/>
          <w:iCs/>
          <w:color w:val="000000"/>
          <w:szCs w:val="24"/>
        </w:rPr>
        <w:t>(</w:t>
      </w:r>
      <w:proofErr w:type="spellStart"/>
      <w:r w:rsidRPr="003A4BA8">
        <w:rPr>
          <w:rFonts w:cs="Arial"/>
          <w:i/>
          <w:iCs/>
          <w:color w:val="000000"/>
          <w:szCs w:val="24"/>
        </w:rPr>
        <w:t>Milestone</w:t>
      </w:r>
      <w:proofErr w:type="spellEnd"/>
      <w:r w:rsidRPr="003A4BA8">
        <w:rPr>
          <w:rFonts w:cs="Arial"/>
          <w:i/>
          <w:iCs/>
          <w:color w:val="000000"/>
          <w:szCs w:val="24"/>
        </w:rPr>
        <w:t xml:space="preserve"> 2 e Documento Final)</w:t>
      </w:r>
    </w:p>
    <w:p w14:paraId="0871FBC1" w14:textId="77777777" w:rsidR="00A74D61" w:rsidRPr="003A4BA8" w:rsidRDefault="00A74D61" w:rsidP="00865178">
      <w:pPr>
        <w:numPr>
          <w:ilvl w:val="1"/>
          <w:numId w:val="22"/>
        </w:numPr>
        <w:spacing w:before="0" w:after="0"/>
        <w:jc w:val="left"/>
        <w:textAlignment w:val="baseline"/>
        <w:rPr>
          <w:rFonts w:cs="Arial"/>
          <w:color w:val="000000"/>
          <w:szCs w:val="24"/>
        </w:rPr>
      </w:pPr>
      <w:r w:rsidRPr="003A4BA8">
        <w:rPr>
          <w:rFonts w:cs="Arial"/>
          <w:color w:val="000000"/>
          <w:szCs w:val="24"/>
          <w:u w:val="single"/>
        </w:rPr>
        <w:t>Métrica mínima</w:t>
      </w:r>
      <w:r w:rsidRPr="003A4BA8">
        <w:rPr>
          <w:rFonts w:cs="Arial"/>
          <w:color w:val="000000"/>
          <w:szCs w:val="24"/>
        </w:rPr>
        <w:t>: 1 RNF de produto por equipe (ex.: Segurança, Usabilidade)</w:t>
      </w:r>
    </w:p>
    <w:p w14:paraId="17D3C287" w14:textId="77777777" w:rsidR="00A74D61" w:rsidRPr="003A4BA8" w:rsidRDefault="00A74D61" w:rsidP="00865178">
      <w:pPr>
        <w:numPr>
          <w:ilvl w:val="2"/>
          <w:numId w:val="22"/>
        </w:numPr>
        <w:spacing w:before="0" w:after="0"/>
        <w:jc w:val="left"/>
        <w:textAlignment w:val="baseline"/>
        <w:rPr>
          <w:rFonts w:cs="Arial"/>
          <w:color w:val="000000"/>
          <w:szCs w:val="24"/>
        </w:rPr>
      </w:pPr>
      <w:r w:rsidRPr="003A4BA8">
        <w:rPr>
          <w:rFonts w:cs="Arial"/>
          <w:color w:val="000000"/>
          <w:szCs w:val="24"/>
        </w:rPr>
        <w:t xml:space="preserve">Usem os </w:t>
      </w:r>
      <w:proofErr w:type="spellStart"/>
      <w:r w:rsidRPr="003A4BA8">
        <w:rPr>
          <w:rFonts w:cs="Arial"/>
          <w:color w:val="000000"/>
          <w:szCs w:val="24"/>
        </w:rPr>
        <w:t>plugins</w:t>
      </w:r>
      <w:proofErr w:type="spellEnd"/>
      <w:r w:rsidRPr="003A4BA8">
        <w:rPr>
          <w:rFonts w:cs="Arial"/>
          <w:color w:val="000000"/>
          <w:szCs w:val="24"/>
        </w:rPr>
        <w:t xml:space="preserve"> de </w:t>
      </w:r>
      <w:proofErr w:type="spellStart"/>
      <w:r w:rsidRPr="003A4BA8">
        <w:rPr>
          <w:rFonts w:cs="Arial"/>
          <w:color w:val="000000"/>
          <w:szCs w:val="24"/>
        </w:rPr>
        <w:t>Grails</w:t>
      </w:r>
      <w:proofErr w:type="spellEnd"/>
    </w:p>
    <w:p w14:paraId="31DA7D5A" w14:textId="77777777" w:rsidR="00A74D61" w:rsidRPr="003A4BA8" w:rsidRDefault="00A74D61" w:rsidP="00865178">
      <w:pPr>
        <w:numPr>
          <w:ilvl w:val="2"/>
          <w:numId w:val="22"/>
        </w:numPr>
        <w:spacing w:before="0" w:after="0"/>
        <w:jc w:val="left"/>
        <w:textAlignment w:val="baseline"/>
        <w:rPr>
          <w:rFonts w:cs="Arial"/>
          <w:color w:val="000000"/>
          <w:szCs w:val="24"/>
        </w:rPr>
      </w:pPr>
      <w:r w:rsidRPr="003A4BA8">
        <w:rPr>
          <w:rFonts w:cs="Arial"/>
          <w:color w:val="000000"/>
          <w:szCs w:val="24"/>
        </w:rPr>
        <w:t>Não é necessário implementar o requisito em todo o sistema</w:t>
      </w:r>
    </w:p>
    <w:p w14:paraId="2607A40A" w14:textId="77777777" w:rsidR="00A74D61" w:rsidRPr="003A4BA8" w:rsidRDefault="00A74D61" w:rsidP="00865178">
      <w:pPr>
        <w:numPr>
          <w:ilvl w:val="1"/>
          <w:numId w:val="22"/>
        </w:numPr>
        <w:spacing w:before="0" w:after="0"/>
        <w:jc w:val="left"/>
        <w:textAlignment w:val="baseline"/>
        <w:rPr>
          <w:rFonts w:cs="Arial"/>
          <w:color w:val="000000"/>
          <w:szCs w:val="24"/>
        </w:rPr>
      </w:pPr>
      <w:r w:rsidRPr="003A4BA8">
        <w:rPr>
          <w:rFonts w:cs="Arial"/>
          <w:color w:val="000000"/>
          <w:szCs w:val="24"/>
          <w:u w:val="single"/>
        </w:rPr>
        <w:t>Métrica mínima</w:t>
      </w:r>
      <w:r w:rsidRPr="003A4BA8">
        <w:rPr>
          <w:rFonts w:cs="Arial"/>
          <w:color w:val="000000"/>
          <w:szCs w:val="24"/>
        </w:rPr>
        <w:t xml:space="preserve">: 3 RF por pessoa </w:t>
      </w:r>
    </w:p>
    <w:p w14:paraId="0E2CCBE8" w14:textId="77777777" w:rsidR="00A74D61" w:rsidRPr="003A4BA8" w:rsidRDefault="00A74D61" w:rsidP="00865178">
      <w:pPr>
        <w:numPr>
          <w:ilvl w:val="2"/>
          <w:numId w:val="22"/>
        </w:numPr>
        <w:spacing w:before="0" w:after="0"/>
        <w:jc w:val="left"/>
        <w:textAlignment w:val="baseline"/>
        <w:rPr>
          <w:rFonts w:cs="Arial"/>
          <w:color w:val="000000"/>
          <w:szCs w:val="24"/>
        </w:rPr>
      </w:pPr>
    </w:p>
    <w:p w14:paraId="67974691" w14:textId="77777777" w:rsidR="00A74D61" w:rsidRPr="003A4BA8" w:rsidRDefault="00A74D61" w:rsidP="00865178">
      <w:pPr>
        <w:numPr>
          <w:ilvl w:val="2"/>
          <w:numId w:val="22"/>
        </w:numPr>
        <w:spacing w:before="0" w:after="0"/>
        <w:jc w:val="left"/>
        <w:textAlignment w:val="baseline"/>
        <w:rPr>
          <w:rFonts w:cs="Arial"/>
          <w:color w:val="000000"/>
          <w:szCs w:val="24"/>
        </w:rPr>
      </w:pPr>
      <w:r w:rsidRPr="003A4BA8">
        <w:rPr>
          <w:rFonts w:cs="Arial"/>
          <w:color w:val="000000"/>
          <w:szCs w:val="24"/>
        </w:rPr>
        <w:t xml:space="preserve">Não abusar do gerador de </w:t>
      </w:r>
      <w:proofErr w:type="spellStart"/>
      <w:r w:rsidRPr="003A4BA8">
        <w:rPr>
          <w:rFonts w:cs="Arial"/>
          <w:color w:val="000000"/>
          <w:szCs w:val="24"/>
        </w:rPr>
        <w:t>grails</w:t>
      </w:r>
      <w:proofErr w:type="spellEnd"/>
      <w:r w:rsidRPr="003A4BA8">
        <w:rPr>
          <w:rFonts w:cs="Arial"/>
          <w:color w:val="000000"/>
          <w:szCs w:val="24"/>
        </w:rPr>
        <w:t>, é importante que o sistema possua funcionalidades que não sejam geradas automaticamente</w:t>
      </w:r>
    </w:p>
    <w:p w14:paraId="317B06DD" w14:textId="77777777" w:rsidR="00A74D61" w:rsidRPr="003A4BA8" w:rsidRDefault="00A74D61" w:rsidP="00865178">
      <w:pPr>
        <w:numPr>
          <w:ilvl w:val="0"/>
          <w:numId w:val="22"/>
        </w:numPr>
        <w:spacing w:before="0" w:after="0"/>
        <w:jc w:val="left"/>
        <w:textAlignment w:val="baseline"/>
        <w:rPr>
          <w:rFonts w:cs="Arial"/>
          <w:color w:val="000000"/>
          <w:szCs w:val="24"/>
        </w:rPr>
      </w:pPr>
      <w:r w:rsidRPr="003A4BA8">
        <w:rPr>
          <w:rFonts w:cs="Arial"/>
          <w:color w:val="000000"/>
          <w:szCs w:val="24"/>
        </w:rPr>
        <w:t xml:space="preserve">Anexar imagens das telas do sistema final e suas respectivas descrições </w:t>
      </w:r>
      <w:r w:rsidRPr="003A4BA8">
        <w:rPr>
          <w:rFonts w:cs="Arial"/>
          <w:i/>
          <w:iCs/>
          <w:color w:val="000000"/>
          <w:szCs w:val="24"/>
        </w:rPr>
        <w:t>(Documento final)</w:t>
      </w:r>
    </w:p>
    <w:p w14:paraId="57C30C1F" w14:textId="77777777" w:rsidR="00A74D61" w:rsidRPr="003A4BA8" w:rsidRDefault="00A74D61" w:rsidP="00865178">
      <w:pPr>
        <w:numPr>
          <w:ilvl w:val="0"/>
          <w:numId w:val="22"/>
        </w:numPr>
        <w:spacing w:before="0" w:after="0"/>
        <w:jc w:val="left"/>
        <w:textAlignment w:val="baseline"/>
        <w:rPr>
          <w:rFonts w:cs="Arial"/>
          <w:color w:val="000000"/>
          <w:szCs w:val="24"/>
        </w:rPr>
      </w:pPr>
      <w:r w:rsidRPr="003A4BA8">
        <w:rPr>
          <w:rFonts w:cs="Arial"/>
          <w:color w:val="000000"/>
          <w:szCs w:val="24"/>
        </w:rPr>
        <w:t>Apresentar o sistema em alguma máquina que permita a avaliação, notebook, computador de algum laboratório, ou em algum servidor que permita o acesso via URL (sendo essa última a mais interessante)</w:t>
      </w:r>
    </w:p>
    <w:p w14:paraId="70B4F82C" w14:textId="77777777" w:rsidR="00A74D61" w:rsidRPr="003A4BA8" w:rsidRDefault="00A74D61" w:rsidP="00865178">
      <w:pPr>
        <w:numPr>
          <w:ilvl w:val="0"/>
          <w:numId w:val="22"/>
        </w:numPr>
        <w:spacing w:before="0" w:after="0"/>
        <w:jc w:val="left"/>
        <w:textAlignment w:val="baseline"/>
        <w:rPr>
          <w:rFonts w:cs="Arial"/>
          <w:color w:val="000000"/>
          <w:szCs w:val="24"/>
        </w:rPr>
      </w:pPr>
      <w:r w:rsidRPr="003A4BA8">
        <w:rPr>
          <w:rFonts w:cs="Arial"/>
          <w:b/>
          <w:bCs/>
          <w:color w:val="000000"/>
          <w:szCs w:val="24"/>
        </w:rPr>
        <w:t>Ferramenta:</w:t>
      </w:r>
      <w:r w:rsidRPr="003A4BA8">
        <w:rPr>
          <w:rFonts w:cs="Arial"/>
          <w:color w:val="000000"/>
          <w:szCs w:val="24"/>
        </w:rPr>
        <w:t xml:space="preserve"> </w:t>
      </w:r>
    </w:p>
    <w:p w14:paraId="69A193F0" w14:textId="77777777" w:rsidR="00A74D61" w:rsidRPr="003A4BA8" w:rsidRDefault="00A74D61" w:rsidP="00865178">
      <w:pPr>
        <w:numPr>
          <w:ilvl w:val="1"/>
          <w:numId w:val="22"/>
        </w:numPr>
        <w:spacing w:before="0" w:after="0"/>
        <w:jc w:val="left"/>
        <w:textAlignment w:val="baseline"/>
        <w:rPr>
          <w:rFonts w:cs="Arial"/>
          <w:color w:val="000000"/>
          <w:szCs w:val="24"/>
        </w:rPr>
      </w:pPr>
      <w:proofErr w:type="spellStart"/>
      <w:r w:rsidRPr="003A4BA8">
        <w:rPr>
          <w:rFonts w:cs="Arial"/>
          <w:color w:val="000000"/>
          <w:szCs w:val="24"/>
        </w:rPr>
        <w:t>Grails</w:t>
      </w:r>
      <w:proofErr w:type="spellEnd"/>
      <w:r w:rsidRPr="003A4BA8">
        <w:rPr>
          <w:rFonts w:cs="Arial"/>
          <w:color w:val="000000"/>
          <w:szCs w:val="24"/>
        </w:rPr>
        <w:t xml:space="preserve"> e </w:t>
      </w:r>
      <w:proofErr w:type="spellStart"/>
      <w:r w:rsidRPr="003A4BA8">
        <w:rPr>
          <w:rFonts w:cs="Arial"/>
          <w:color w:val="000000"/>
          <w:szCs w:val="24"/>
        </w:rPr>
        <w:t>Netbeans</w:t>
      </w:r>
      <w:proofErr w:type="spellEnd"/>
      <w:r w:rsidRPr="003A4BA8">
        <w:rPr>
          <w:rFonts w:cs="Arial"/>
          <w:color w:val="000000"/>
          <w:szCs w:val="24"/>
        </w:rPr>
        <w:t xml:space="preserve"> - (1)</w:t>
      </w:r>
    </w:p>
    <w:p w14:paraId="76B54403" w14:textId="77777777" w:rsidR="00A74D61" w:rsidRPr="003A4BA8" w:rsidRDefault="00A74D61" w:rsidP="00865178">
      <w:pPr>
        <w:numPr>
          <w:ilvl w:val="1"/>
          <w:numId w:val="22"/>
        </w:numPr>
        <w:spacing w:before="0" w:after="0"/>
        <w:jc w:val="left"/>
        <w:textAlignment w:val="baseline"/>
        <w:rPr>
          <w:rFonts w:cs="Arial"/>
          <w:color w:val="000000"/>
          <w:sz w:val="27"/>
          <w:szCs w:val="27"/>
        </w:rPr>
      </w:pPr>
      <w:r w:rsidRPr="003A4BA8">
        <w:rPr>
          <w:rFonts w:cs="Arial"/>
          <w:color w:val="000000"/>
          <w:szCs w:val="24"/>
        </w:rPr>
        <w:t>Relatório no Word - (2)</w:t>
      </w:r>
      <w:r w:rsidRPr="003A4BA8">
        <w:rPr>
          <w:rFonts w:cs="Arial"/>
          <w:color w:val="000000"/>
          <w:sz w:val="27"/>
          <w:szCs w:val="27"/>
        </w:rPr>
        <w:t> </w:t>
      </w:r>
    </w:p>
    <w:p w14:paraId="22FF2186" w14:textId="77777777" w:rsidR="00A74D61" w:rsidRPr="003A4BA8" w:rsidRDefault="00A74D61" w:rsidP="00964021">
      <w:pPr>
        <w:rPr>
          <w:rFonts w:cs="Arial"/>
          <w:b/>
        </w:rPr>
      </w:pPr>
    </w:p>
    <w:p w14:paraId="30B5E407" w14:textId="77777777" w:rsidR="00202AF3" w:rsidRPr="003A4BA8" w:rsidRDefault="00195B5E" w:rsidP="00202AF3">
      <w:pPr>
        <w:pStyle w:val="Ttulo1"/>
        <w:numPr>
          <w:ilvl w:val="0"/>
          <w:numId w:val="0"/>
        </w:numPr>
        <w:rPr>
          <w:rFonts w:cs="Arial"/>
          <w:sz w:val="26"/>
          <w:szCs w:val="26"/>
        </w:rPr>
      </w:pPr>
      <w:bookmarkStart w:id="105" w:name="_Toc269034601"/>
      <w:bookmarkStart w:id="106" w:name="_Toc269035820"/>
      <w:r w:rsidRPr="003A4BA8">
        <w:rPr>
          <w:rFonts w:cs="Arial"/>
          <w:sz w:val="26"/>
          <w:szCs w:val="26"/>
        </w:rPr>
        <w:t>9</w:t>
      </w:r>
      <w:r w:rsidR="00202AF3" w:rsidRPr="003A4BA8">
        <w:rPr>
          <w:rFonts w:cs="Arial"/>
          <w:sz w:val="26"/>
          <w:szCs w:val="26"/>
        </w:rPr>
        <w:t>. Testes</w:t>
      </w:r>
      <w:bookmarkEnd w:id="105"/>
      <w:bookmarkEnd w:id="106"/>
    </w:p>
    <w:p w14:paraId="4CF9ABEC" w14:textId="77777777" w:rsidR="00202AF3" w:rsidRPr="003A4BA8" w:rsidRDefault="00A74D61" w:rsidP="00364F6D">
      <w:pPr>
        <w:spacing w:before="0" w:after="0"/>
        <w:rPr>
          <w:rFonts w:cs="Arial"/>
          <w:b/>
        </w:rPr>
      </w:pPr>
      <w:r w:rsidRPr="003A4BA8">
        <w:rPr>
          <w:rFonts w:cs="Arial"/>
          <w:b/>
        </w:rPr>
        <w:t>Artefatos:</w:t>
      </w:r>
    </w:p>
    <w:p w14:paraId="21454C3C" w14:textId="77777777" w:rsidR="00A74D61" w:rsidRPr="003A4BA8" w:rsidRDefault="00A74D61" w:rsidP="00865178">
      <w:pPr>
        <w:numPr>
          <w:ilvl w:val="0"/>
          <w:numId w:val="24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 xml:space="preserve">Testar o sistema novo </w:t>
      </w:r>
    </w:p>
    <w:p w14:paraId="7A8A68EB" w14:textId="77777777" w:rsidR="00A74D61" w:rsidRPr="003A4BA8" w:rsidRDefault="00364F6D" w:rsidP="00865178">
      <w:pPr>
        <w:numPr>
          <w:ilvl w:val="1"/>
          <w:numId w:val="24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 xml:space="preserve">Criar Plano de Testes </w:t>
      </w:r>
      <w:r w:rsidR="00A74D61" w:rsidRPr="003A4BA8">
        <w:rPr>
          <w:rFonts w:cs="Arial"/>
          <w:color w:val="000000"/>
        </w:rPr>
        <w:t xml:space="preserve">prévio </w:t>
      </w:r>
      <w:r w:rsidR="00A74D61" w:rsidRPr="003A4BA8">
        <w:rPr>
          <w:rFonts w:cs="Arial"/>
          <w:i/>
          <w:iCs/>
          <w:color w:val="000000"/>
        </w:rPr>
        <w:t>(</w:t>
      </w:r>
      <w:proofErr w:type="spellStart"/>
      <w:r w:rsidR="00A74D61" w:rsidRPr="003A4BA8">
        <w:rPr>
          <w:rFonts w:cs="Arial"/>
          <w:i/>
          <w:iCs/>
          <w:color w:val="000000"/>
        </w:rPr>
        <w:t>Milestone</w:t>
      </w:r>
      <w:proofErr w:type="spellEnd"/>
      <w:r w:rsidR="00A74D61" w:rsidRPr="003A4BA8">
        <w:rPr>
          <w:rFonts w:cs="Arial"/>
          <w:i/>
          <w:iCs/>
          <w:color w:val="000000"/>
        </w:rPr>
        <w:t xml:space="preserve"> 1)</w:t>
      </w:r>
    </w:p>
    <w:p w14:paraId="2AE7F862" w14:textId="77777777" w:rsidR="00A74D61" w:rsidRPr="003A4BA8" w:rsidRDefault="00A74D61" w:rsidP="00865178">
      <w:pPr>
        <w:numPr>
          <w:ilvl w:val="1"/>
          <w:numId w:val="24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 xml:space="preserve">Realizar os testes </w:t>
      </w:r>
      <w:r w:rsidRPr="003A4BA8">
        <w:rPr>
          <w:rFonts w:cs="Arial"/>
          <w:i/>
          <w:iCs/>
          <w:color w:val="000000"/>
        </w:rPr>
        <w:t>(</w:t>
      </w:r>
      <w:proofErr w:type="spellStart"/>
      <w:r w:rsidRPr="003A4BA8">
        <w:rPr>
          <w:rFonts w:cs="Arial"/>
          <w:i/>
          <w:iCs/>
          <w:color w:val="000000"/>
        </w:rPr>
        <w:t>Milestone</w:t>
      </w:r>
      <w:proofErr w:type="spellEnd"/>
      <w:r w:rsidRPr="003A4BA8">
        <w:rPr>
          <w:rFonts w:cs="Arial"/>
          <w:i/>
          <w:iCs/>
          <w:color w:val="000000"/>
        </w:rPr>
        <w:t xml:space="preserve"> 2)</w:t>
      </w:r>
    </w:p>
    <w:p w14:paraId="20308891" w14:textId="77777777" w:rsidR="00A74D61" w:rsidRPr="003A4BA8" w:rsidRDefault="00A74D61" w:rsidP="00865178">
      <w:pPr>
        <w:numPr>
          <w:ilvl w:val="2"/>
          <w:numId w:val="24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  <w:u w:val="single"/>
        </w:rPr>
        <w:t>Métricas mínimas:</w:t>
      </w:r>
    </w:p>
    <w:p w14:paraId="00F3E8AA" w14:textId="77777777" w:rsidR="00A74D61" w:rsidRPr="003A4BA8" w:rsidRDefault="00A74D61" w:rsidP="00865178">
      <w:pPr>
        <w:numPr>
          <w:ilvl w:val="3"/>
          <w:numId w:val="24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>testes de unidade</w:t>
      </w:r>
      <w:r w:rsidRPr="003A4BA8">
        <w:rPr>
          <w:rFonts w:cs="Arial"/>
          <w:color w:val="000000"/>
          <w:shd w:val="clear" w:color="auto" w:fill="FFFFFF"/>
        </w:rPr>
        <w:t xml:space="preserve"> (2 por pessoa)</w:t>
      </w:r>
      <w:r w:rsidRPr="003A4BA8">
        <w:rPr>
          <w:rFonts w:cs="Arial"/>
          <w:color w:val="000000"/>
        </w:rPr>
        <w:t xml:space="preserve"> </w:t>
      </w:r>
    </w:p>
    <w:p w14:paraId="283167E6" w14:textId="77777777" w:rsidR="00A74D61" w:rsidRPr="003A4BA8" w:rsidRDefault="00A74D61" w:rsidP="00865178">
      <w:pPr>
        <w:numPr>
          <w:ilvl w:val="3"/>
          <w:numId w:val="24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 xml:space="preserve">integração (2 por pessoa) </w:t>
      </w:r>
    </w:p>
    <w:p w14:paraId="0A6BA77E" w14:textId="77777777" w:rsidR="00364F6D" w:rsidRPr="003A4BA8" w:rsidRDefault="00A74D61" w:rsidP="00865178">
      <w:pPr>
        <w:numPr>
          <w:ilvl w:val="3"/>
          <w:numId w:val="24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 xml:space="preserve">funcional (1 por pessoa) </w:t>
      </w:r>
    </w:p>
    <w:p w14:paraId="5F054FF2" w14:textId="77777777" w:rsidR="00A74D61" w:rsidRPr="003A4BA8" w:rsidRDefault="00A74D61" w:rsidP="00865178">
      <w:pPr>
        <w:numPr>
          <w:ilvl w:val="1"/>
          <w:numId w:val="24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 xml:space="preserve">Recomendação: </w:t>
      </w:r>
    </w:p>
    <w:p w14:paraId="69D8DDD3" w14:textId="77777777" w:rsidR="00A74D61" w:rsidRPr="003A4BA8" w:rsidRDefault="00A74D61" w:rsidP="00865178">
      <w:pPr>
        <w:numPr>
          <w:ilvl w:val="2"/>
          <w:numId w:val="24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>Descrever bem o que o teste cobre, ou seja, o que o teste implementado avalia!</w:t>
      </w:r>
    </w:p>
    <w:p w14:paraId="3FC2E72E" w14:textId="77777777" w:rsidR="00A74D61" w:rsidRPr="003A4BA8" w:rsidRDefault="00A74D61" w:rsidP="00865178">
      <w:pPr>
        <w:numPr>
          <w:ilvl w:val="0"/>
          <w:numId w:val="24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bCs/>
          <w:color w:val="000000"/>
        </w:rPr>
        <w:t>Ferramenta:</w:t>
      </w:r>
      <w:r w:rsidRPr="003A4BA8">
        <w:rPr>
          <w:rFonts w:cs="Arial"/>
          <w:color w:val="000000"/>
        </w:rPr>
        <w:t xml:space="preserve"> </w:t>
      </w:r>
      <w:proofErr w:type="spellStart"/>
      <w:r w:rsidRPr="003A4BA8">
        <w:rPr>
          <w:rFonts w:cs="Arial"/>
          <w:color w:val="000000"/>
        </w:rPr>
        <w:t>Netbeans</w:t>
      </w:r>
      <w:proofErr w:type="spellEnd"/>
    </w:p>
    <w:p w14:paraId="332BAF65" w14:textId="77777777" w:rsidR="007513C4" w:rsidRPr="003A4BA8" w:rsidRDefault="00A74D61" w:rsidP="00364F6D">
      <w:pPr>
        <w:spacing w:before="0" w:after="0"/>
        <w:jc w:val="left"/>
        <w:rPr>
          <w:rFonts w:cs="Arial"/>
          <w:sz w:val="32"/>
        </w:rPr>
      </w:pPr>
      <w:r w:rsidRPr="003A4BA8">
        <w:rPr>
          <w:rFonts w:cs="Arial"/>
          <w:color w:val="000000"/>
          <w:sz w:val="27"/>
          <w:szCs w:val="27"/>
        </w:rPr>
        <w:t> </w:t>
      </w:r>
    </w:p>
    <w:p w14:paraId="2DF48DCF" w14:textId="77777777" w:rsidR="00964021" w:rsidRPr="003A4BA8" w:rsidRDefault="00964021" w:rsidP="00964021">
      <w:pPr>
        <w:rPr>
          <w:rFonts w:cs="Arial"/>
        </w:rPr>
      </w:pPr>
    </w:p>
    <w:p w14:paraId="19F1090E" w14:textId="77777777" w:rsidR="008009D6" w:rsidRPr="003A4BA8" w:rsidRDefault="008009D6">
      <w:pPr>
        <w:rPr>
          <w:rFonts w:cs="Arial"/>
        </w:rPr>
      </w:pPr>
    </w:p>
    <w:p w14:paraId="4EF5232B" w14:textId="77777777" w:rsidR="00603BF8" w:rsidRPr="003A4BA8" w:rsidRDefault="00603BF8">
      <w:pPr>
        <w:rPr>
          <w:rFonts w:cs="Arial"/>
        </w:rPr>
      </w:pPr>
    </w:p>
    <w:p w14:paraId="2D531498" w14:textId="77777777" w:rsidR="00603BF8" w:rsidRPr="003A4BA8" w:rsidRDefault="00603BF8">
      <w:pPr>
        <w:rPr>
          <w:rFonts w:cs="Arial"/>
        </w:rPr>
      </w:pPr>
    </w:p>
    <w:p w14:paraId="6749DB3D" w14:textId="77777777" w:rsidR="00603BF8" w:rsidRPr="003A4BA8" w:rsidRDefault="00603BF8">
      <w:pPr>
        <w:rPr>
          <w:rFonts w:cs="Arial"/>
        </w:rPr>
      </w:pPr>
    </w:p>
    <w:p w14:paraId="176CB311" w14:textId="77777777" w:rsidR="00603BF8" w:rsidRPr="003A4BA8" w:rsidRDefault="00603BF8">
      <w:pPr>
        <w:rPr>
          <w:rFonts w:cs="Arial"/>
        </w:rPr>
      </w:pPr>
    </w:p>
    <w:p w14:paraId="401E48FA" w14:textId="77777777" w:rsidR="00603BF8" w:rsidRPr="003A4BA8" w:rsidRDefault="00603BF8">
      <w:pPr>
        <w:rPr>
          <w:rFonts w:cs="Arial"/>
        </w:rPr>
      </w:pPr>
    </w:p>
    <w:p w14:paraId="64E26254" w14:textId="77777777" w:rsidR="00603BF8" w:rsidRPr="003A4BA8" w:rsidRDefault="00603BF8">
      <w:pPr>
        <w:rPr>
          <w:rFonts w:cs="Arial"/>
        </w:rPr>
      </w:pPr>
    </w:p>
    <w:p w14:paraId="5BE3239B" w14:textId="77777777" w:rsidR="00603BF8" w:rsidRPr="003A4BA8" w:rsidRDefault="00603BF8">
      <w:pPr>
        <w:rPr>
          <w:rFonts w:cs="Arial"/>
        </w:rPr>
      </w:pPr>
    </w:p>
    <w:p w14:paraId="33D9CB26" w14:textId="77777777" w:rsidR="00603BF8" w:rsidRPr="003A4BA8" w:rsidRDefault="00603BF8">
      <w:pPr>
        <w:rPr>
          <w:rFonts w:cs="Arial"/>
        </w:rPr>
      </w:pPr>
    </w:p>
    <w:p w14:paraId="4553427A" w14:textId="77777777" w:rsidR="00603BF8" w:rsidRPr="003A4BA8" w:rsidRDefault="00603BF8">
      <w:pPr>
        <w:rPr>
          <w:rFonts w:cs="Arial"/>
        </w:rPr>
      </w:pPr>
    </w:p>
    <w:p w14:paraId="262A1BB6" w14:textId="77777777" w:rsidR="00603BF8" w:rsidRPr="003A4BA8" w:rsidRDefault="00603BF8">
      <w:pPr>
        <w:rPr>
          <w:rFonts w:cs="Arial"/>
        </w:rPr>
      </w:pPr>
    </w:p>
    <w:p w14:paraId="3875E358" w14:textId="77777777" w:rsidR="00603BF8" w:rsidRPr="003A4BA8" w:rsidRDefault="00603BF8">
      <w:pPr>
        <w:rPr>
          <w:rFonts w:cs="Arial"/>
        </w:rPr>
      </w:pPr>
    </w:p>
    <w:p w14:paraId="1D9F72B9" w14:textId="77777777" w:rsidR="00603BF8" w:rsidRPr="003A4BA8" w:rsidRDefault="00603BF8">
      <w:pPr>
        <w:rPr>
          <w:rFonts w:cs="Arial"/>
        </w:rPr>
      </w:pPr>
    </w:p>
    <w:p w14:paraId="0900EF30" w14:textId="77777777" w:rsidR="00603BF8" w:rsidRPr="003A4BA8" w:rsidRDefault="00603BF8" w:rsidP="00603BF8">
      <w:pPr>
        <w:jc w:val="center"/>
        <w:rPr>
          <w:rFonts w:cs="Arial"/>
          <w:b/>
          <w:sz w:val="36"/>
        </w:rPr>
      </w:pPr>
      <w:r w:rsidRPr="003A4BA8">
        <w:rPr>
          <w:rFonts w:cs="Arial"/>
          <w:b/>
          <w:sz w:val="36"/>
        </w:rPr>
        <w:t>Sistema Real</w:t>
      </w:r>
    </w:p>
    <w:p w14:paraId="03E4BEF6" w14:textId="77777777" w:rsidR="00603BF8" w:rsidRPr="003A4BA8" w:rsidRDefault="00603BF8">
      <w:pPr>
        <w:rPr>
          <w:rFonts w:cs="Arial"/>
        </w:rPr>
      </w:pPr>
    </w:p>
    <w:p w14:paraId="797E9185" w14:textId="77777777" w:rsidR="00603BF8" w:rsidRPr="003A4BA8" w:rsidRDefault="00FA6574" w:rsidP="00195B5E">
      <w:pPr>
        <w:pStyle w:val="Ttulo1"/>
        <w:numPr>
          <w:ilvl w:val="0"/>
          <w:numId w:val="0"/>
        </w:numPr>
        <w:rPr>
          <w:rFonts w:cs="Arial"/>
        </w:rPr>
      </w:pPr>
      <w:bookmarkStart w:id="107" w:name="_Toc269035132"/>
      <w:bookmarkStart w:id="108" w:name="_Toc269035821"/>
      <w:r w:rsidRPr="003A4BA8">
        <w:rPr>
          <w:rFonts w:cs="Arial"/>
        </w:rPr>
        <w:lastRenderedPageBreak/>
        <w:t>10</w:t>
      </w:r>
      <w:r w:rsidR="00195B5E" w:rsidRPr="003A4BA8">
        <w:rPr>
          <w:rFonts w:cs="Arial"/>
        </w:rPr>
        <w:t xml:space="preserve">.  </w:t>
      </w:r>
      <w:r w:rsidR="00603BF8" w:rsidRPr="003A4BA8">
        <w:rPr>
          <w:rFonts w:cs="Arial"/>
        </w:rPr>
        <w:t>Introdução</w:t>
      </w:r>
      <w:bookmarkEnd w:id="107"/>
      <w:bookmarkEnd w:id="108"/>
    </w:p>
    <w:p w14:paraId="07A19754" w14:textId="77777777" w:rsidR="00603BF8" w:rsidRPr="003A4BA8" w:rsidRDefault="00603BF8" w:rsidP="00603BF8">
      <w:pPr>
        <w:rPr>
          <w:rFonts w:cs="Arial"/>
        </w:rPr>
      </w:pPr>
      <w:r w:rsidRPr="003A4BA8">
        <w:rPr>
          <w:rFonts w:cs="Arial"/>
        </w:rPr>
        <w:t>Descrever as características do sistema selecionado.</w:t>
      </w:r>
    </w:p>
    <w:p w14:paraId="5D37164E" w14:textId="77777777" w:rsidR="00603BF8" w:rsidRPr="003A4BA8" w:rsidRDefault="00FA6574" w:rsidP="00FA6574">
      <w:pPr>
        <w:pStyle w:val="Ttulo1"/>
        <w:numPr>
          <w:ilvl w:val="0"/>
          <w:numId w:val="0"/>
        </w:numPr>
        <w:rPr>
          <w:rFonts w:cs="Arial"/>
        </w:rPr>
      </w:pPr>
      <w:bookmarkStart w:id="109" w:name="_Toc269035133"/>
      <w:bookmarkStart w:id="110" w:name="_Toc269035822"/>
      <w:r w:rsidRPr="003A4BA8">
        <w:rPr>
          <w:rFonts w:cs="Arial"/>
        </w:rPr>
        <w:t xml:space="preserve">11. </w:t>
      </w:r>
      <w:r w:rsidR="00603BF8" w:rsidRPr="003A4BA8">
        <w:rPr>
          <w:rFonts w:cs="Arial"/>
        </w:rPr>
        <w:t>Análise</w:t>
      </w:r>
      <w:bookmarkEnd w:id="109"/>
      <w:bookmarkEnd w:id="110"/>
    </w:p>
    <w:p w14:paraId="255F8F4C" w14:textId="77777777" w:rsidR="00603BF8" w:rsidRPr="003A4BA8" w:rsidRDefault="00603BF8" w:rsidP="00603BF8">
      <w:pPr>
        <w:spacing w:before="100" w:beforeAutospacing="1" w:after="100" w:afterAutospacing="1"/>
        <w:ind w:left="360"/>
        <w:jc w:val="left"/>
        <w:textAlignment w:val="baseline"/>
        <w:rPr>
          <w:rFonts w:cs="Arial"/>
          <w:color w:val="000000"/>
          <w:sz w:val="26"/>
          <w:szCs w:val="26"/>
        </w:rPr>
      </w:pPr>
      <w:r w:rsidRPr="003A4BA8">
        <w:rPr>
          <w:rFonts w:cs="Arial"/>
          <w:b/>
          <w:bCs/>
          <w:color w:val="000000"/>
          <w:sz w:val="26"/>
          <w:szCs w:val="26"/>
        </w:rPr>
        <w:t>Artefatos</w:t>
      </w:r>
    </w:p>
    <w:p w14:paraId="5E090BBB" w14:textId="77777777" w:rsidR="00603BF8" w:rsidRPr="003A4BA8" w:rsidRDefault="00603BF8" w:rsidP="00865178">
      <w:pPr>
        <w:pStyle w:val="PargrafodaLista"/>
        <w:numPr>
          <w:ilvl w:val="0"/>
          <w:numId w:val="30"/>
        </w:numPr>
        <w:rPr>
          <w:rFonts w:cs="Arial"/>
          <w:sz w:val="26"/>
          <w:szCs w:val="26"/>
        </w:rPr>
      </w:pPr>
      <w:r w:rsidRPr="003A4BA8">
        <w:rPr>
          <w:rFonts w:cs="Arial"/>
        </w:rPr>
        <w:t xml:space="preserve">Analisar a qualidade de um </w:t>
      </w:r>
      <w:r w:rsidRPr="003A4BA8">
        <w:rPr>
          <w:rFonts w:cs="Arial"/>
          <w:u w:val="single"/>
        </w:rPr>
        <w:t xml:space="preserve">sistema real </w:t>
      </w:r>
      <w:r w:rsidRPr="003A4BA8">
        <w:rPr>
          <w:rFonts w:cs="Arial"/>
        </w:rPr>
        <w:t xml:space="preserve">de acordo com: </w:t>
      </w:r>
      <w:r w:rsidRPr="003A4BA8">
        <w:rPr>
          <w:rFonts w:cs="Arial"/>
          <w:i/>
          <w:iCs/>
        </w:rPr>
        <w:t>(</w:t>
      </w:r>
      <w:proofErr w:type="spellStart"/>
      <w:r w:rsidRPr="003A4BA8">
        <w:rPr>
          <w:rFonts w:cs="Arial"/>
          <w:i/>
          <w:iCs/>
        </w:rPr>
        <w:t>Milestone</w:t>
      </w:r>
      <w:proofErr w:type="spellEnd"/>
      <w:r w:rsidRPr="003A4BA8">
        <w:rPr>
          <w:rFonts w:cs="Arial"/>
          <w:i/>
          <w:iCs/>
        </w:rPr>
        <w:t xml:space="preserve"> 1)</w:t>
      </w:r>
    </w:p>
    <w:p w14:paraId="1C13FCD2" w14:textId="77777777" w:rsidR="00603BF8" w:rsidRPr="003A4BA8" w:rsidRDefault="00603BF8" w:rsidP="00865178">
      <w:pPr>
        <w:pStyle w:val="PargrafodaLista"/>
        <w:numPr>
          <w:ilvl w:val="1"/>
          <w:numId w:val="30"/>
        </w:numPr>
        <w:rPr>
          <w:rFonts w:cs="Arial"/>
          <w:sz w:val="26"/>
          <w:szCs w:val="26"/>
        </w:rPr>
      </w:pPr>
      <w:r w:rsidRPr="003A4BA8">
        <w:rPr>
          <w:rFonts w:cs="Arial"/>
        </w:rPr>
        <w:t xml:space="preserve">Algumas métricas já definidas no </w:t>
      </w:r>
      <w:proofErr w:type="spellStart"/>
      <w:r w:rsidRPr="003A4BA8">
        <w:rPr>
          <w:rFonts w:cs="Arial"/>
        </w:rPr>
        <w:t>plugin</w:t>
      </w:r>
      <w:proofErr w:type="spellEnd"/>
      <w:r w:rsidRPr="003A4BA8">
        <w:rPr>
          <w:rFonts w:cs="Arial"/>
        </w:rPr>
        <w:t xml:space="preserve"> </w:t>
      </w:r>
      <w:proofErr w:type="spellStart"/>
      <w:r w:rsidRPr="003A4BA8">
        <w:rPr>
          <w:rFonts w:cs="Arial"/>
        </w:rPr>
        <w:t>Metrics</w:t>
      </w:r>
      <w:proofErr w:type="spellEnd"/>
    </w:p>
    <w:p w14:paraId="45D6CFBE" w14:textId="77777777" w:rsidR="00603BF8" w:rsidRPr="003A4BA8" w:rsidRDefault="00603BF8" w:rsidP="00865178">
      <w:pPr>
        <w:pStyle w:val="PargrafodaLista"/>
        <w:numPr>
          <w:ilvl w:val="2"/>
          <w:numId w:val="30"/>
        </w:numPr>
        <w:rPr>
          <w:rFonts w:cs="Arial"/>
          <w:sz w:val="26"/>
          <w:szCs w:val="26"/>
        </w:rPr>
      </w:pPr>
      <w:r w:rsidRPr="003A4BA8">
        <w:rPr>
          <w:rFonts w:cs="Arial"/>
          <w:u w:val="single"/>
        </w:rPr>
        <w:t>Métrica mínima</w:t>
      </w:r>
      <w:r w:rsidRPr="003A4BA8">
        <w:rPr>
          <w:rFonts w:cs="Arial"/>
        </w:rPr>
        <w:t>: Duas por pessoa</w:t>
      </w:r>
    </w:p>
    <w:p w14:paraId="5CEC827D" w14:textId="77777777" w:rsidR="00603BF8" w:rsidRPr="003A4BA8" w:rsidRDefault="00603BF8" w:rsidP="00865178">
      <w:pPr>
        <w:pStyle w:val="PargrafodaLista"/>
        <w:numPr>
          <w:ilvl w:val="1"/>
          <w:numId w:val="30"/>
        </w:numPr>
        <w:rPr>
          <w:rFonts w:cs="Arial"/>
          <w:sz w:val="26"/>
          <w:szCs w:val="26"/>
        </w:rPr>
      </w:pPr>
      <w:proofErr w:type="spellStart"/>
      <w:r w:rsidRPr="003A4BA8">
        <w:rPr>
          <w:rFonts w:cs="Arial"/>
        </w:rPr>
        <w:t>Bad</w:t>
      </w:r>
      <w:proofErr w:type="spellEnd"/>
      <w:r w:rsidRPr="003A4BA8">
        <w:rPr>
          <w:rFonts w:cs="Arial"/>
        </w:rPr>
        <w:t xml:space="preserve"> </w:t>
      </w:r>
      <w:proofErr w:type="spellStart"/>
      <w:r w:rsidRPr="003A4BA8">
        <w:rPr>
          <w:rFonts w:cs="Arial"/>
        </w:rPr>
        <w:t>smells</w:t>
      </w:r>
      <w:proofErr w:type="spellEnd"/>
      <w:r w:rsidRPr="003A4BA8">
        <w:rPr>
          <w:rFonts w:cs="Arial"/>
        </w:rPr>
        <w:t xml:space="preserve"> no código usando o </w:t>
      </w:r>
      <w:proofErr w:type="spellStart"/>
      <w:r w:rsidRPr="003A4BA8">
        <w:rPr>
          <w:rFonts w:cs="Arial"/>
        </w:rPr>
        <w:t>Findbugs</w:t>
      </w:r>
      <w:proofErr w:type="spellEnd"/>
    </w:p>
    <w:p w14:paraId="7856E6C6" w14:textId="77777777" w:rsidR="00603BF8" w:rsidRPr="00A266CF" w:rsidRDefault="00603BF8" w:rsidP="00865178">
      <w:pPr>
        <w:pStyle w:val="PargrafodaLista"/>
        <w:numPr>
          <w:ilvl w:val="2"/>
          <w:numId w:val="30"/>
        </w:numPr>
        <w:rPr>
          <w:rFonts w:cs="Arial"/>
          <w:sz w:val="26"/>
          <w:szCs w:val="26"/>
        </w:rPr>
      </w:pPr>
      <w:r w:rsidRPr="003A4BA8">
        <w:rPr>
          <w:rFonts w:cs="Arial"/>
          <w:u w:val="single"/>
        </w:rPr>
        <w:t>Métrica mínima</w:t>
      </w:r>
      <w:r w:rsidRPr="003A4BA8">
        <w:rPr>
          <w:rFonts w:cs="Arial"/>
        </w:rPr>
        <w:t>: 3 por pessoa</w:t>
      </w:r>
    </w:p>
    <w:p w14:paraId="38E03350" w14:textId="77777777" w:rsidR="00A266CF" w:rsidRPr="00A266CF" w:rsidRDefault="00A266CF" w:rsidP="00A266CF">
      <w:pPr>
        <w:pStyle w:val="PargrafodaLista"/>
        <w:numPr>
          <w:ilvl w:val="1"/>
          <w:numId w:val="30"/>
        </w:numPr>
        <w:rPr>
          <w:rFonts w:cs="Arial"/>
          <w:sz w:val="26"/>
          <w:szCs w:val="26"/>
        </w:rPr>
      </w:pPr>
      <w:r w:rsidRPr="00A266CF">
        <w:rPr>
          <w:rFonts w:cs="Arial"/>
        </w:rPr>
        <w:t xml:space="preserve">Analise </w:t>
      </w:r>
      <w:r>
        <w:rPr>
          <w:rFonts w:cs="Arial"/>
        </w:rPr>
        <w:t>a qualidade do software utilizando a pirâmide</w:t>
      </w:r>
    </w:p>
    <w:p w14:paraId="0C1D67CC" w14:textId="77777777" w:rsidR="00565152" w:rsidRPr="00565152" w:rsidRDefault="00565152" w:rsidP="00565152">
      <w:pPr>
        <w:pStyle w:val="PargrafodaLista"/>
        <w:numPr>
          <w:ilvl w:val="1"/>
          <w:numId w:val="30"/>
        </w:numPr>
        <w:rPr>
          <w:rFonts w:cs="Arial"/>
          <w:sz w:val="26"/>
          <w:szCs w:val="26"/>
        </w:rPr>
      </w:pPr>
      <w:r w:rsidRPr="00565152">
        <w:rPr>
          <w:rFonts w:cs="Arial"/>
        </w:rPr>
        <w:t>Adicionar resultados de ambas as ferramentas</w:t>
      </w:r>
    </w:p>
    <w:p w14:paraId="5F23A784" w14:textId="77777777" w:rsidR="00603BF8" w:rsidRPr="003A4BA8" w:rsidRDefault="00603BF8" w:rsidP="00865178">
      <w:pPr>
        <w:pStyle w:val="PargrafodaLista"/>
        <w:numPr>
          <w:ilvl w:val="0"/>
          <w:numId w:val="30"/>
        </w:numPr>
        <w:rPr>
          <w:rFonts w:cs="Arial"/>
          <w:sz w:val="26"/>
          <w:szCs w:val="26"/>
        </w:rPr>
      </w:pPr>
      <w:r w:rsidRPr="003A4BA8">
        <w:rPr>
          <w:rFonts w:cs="Arial"/>
        </w:rPr>
        <w:t xml:space="preserve">Análise: </w:t>
      </w:r>
      <w:r w:rsidRPr="003A4BA8">
        <w:rPr>
          <w:rFonts w:cs="Arial"/>
          <w:i/>
          <w:iCs/>
        </w:rPr>
        <w:t>(</w:t>
      </w:r>
      <w:proofErr w:type="spellStart"/>
      <w:r w:rsidRPr="003A4BA8">
        <w:rPr>
          <w:rFonts w:cs="Arial"/>
          <w:i/>
          <w:iCs/>
        </w:rPr>
        <w:t>Milestone</w:t>
      </w:r>
      <w:proofErr w:type="spellEnd"/>
      <w:r w:rsidRPr="003A4BA8">
        <w:rPr>
          <w:rFonts w:cs="Arial"/>
          <w:i/>
          <w:iCs/>
        </w:rPr>
        <w:t xml:space="preserve"> 1)</w:t>
      </w:r>
    </w:p>
    <w:p w14:paraId="75DE6BCF" w14:textId="77777777" w:rsidR="00603BF8" w:rsidRPr="003A4BA8" w:rsidRDefault="00603BF8" w:rsidP="00865178">
      <w:pPr>
        <w:pStyle w:val="PargrafodaLista"/>
        <w:numPr>
          <w:ilvl w:val="1"/>
          <w:numId w:val="30"/>
        </w:numPr>
        <w:rPr>
          <w:rFonts w:cs="Arial"/>
          <w:sz w:val="26"/>
          <w:szCs w:val="26"/>
        </w:rPr>
      </w:pPr>
      <w:r w:rsidRPr="003A4BA8">
        <w:rPr>
          <w:rFonts w:cs="Arial"/>
        </w:rPr>
        <w:t xml:space="preserve">Alguma métrica indica alguma boa/má qualidade? </w:t>
      </w:r>
    </w:p>
    <w:p w14:paraId="70DAE3E0" w14:textId="77777777" w:rsidR="00603BF8" w:rsidRPr="003A4BA8" w:rsidRDefault="00603BF8" w:rsidP="00865178">
      <w:pPr>
        <w:pStyle w:val="PargrafodaLista"/>
        <w:numPr>
          <w:ilvl w:val="1"/>
          <w:numId w:val="30"/>
        </w:numPr>
        <w:rPr>
          <w:rFonts w:cs="Arial"/>
          <w:sz w:val="26"/>
          <w:szCs w:val="26"/>
        </w:rPr>
      </w:pPr>
      <w:r w:rsidRPr="003A4BA8">
        <w:rPr>
          <w:rFonts w:cs="Arial"/>
        </w:rPr>
        <w:t xml:space="preserve">Alguma métrica pode indicar algum problema? </w:t>
      </w:r>
    </w:p>
    <w:p w14:paraId="1864F5FF" w14:textId="77777777" w:rsidR="00603BF8" w:rsidRPr="003A4BA8" w:rsidRDefault="00603BF8" w:rsidP="00865178">
      <w:pPr>
        <w:pStyle w:val="PargrafodaLista"/>
        <w:numPr>
          <w:ilvl w:val="1"/>
          <w:numId w:val="30"/>
        </w:numPr>
        <w:rPr>
          <w:rFonts w:cs="Arial"/>
          <w:sz w:val="26"/>
          <w:szCs w:val="26"/>
        </w:rPr>
      </w:pPr>
      <w:r w:rsidRPr="003A4BA8">
        <w:rPr>
          <w:rFonts w:cs="Arial"/>
        </w:rPr>
        <w:t>O problema pode ser identificado visualmente?</w:t>
      </w:r>
    </w:p>
    <w:p w14:paraId="743E0795" w14:textId="77777777" w:rsidR="00603BF8" w:rsidRPr="003A4BA8" w:rsidRDefault="00603BF8" w:rsidP="00865178">
      <w:pPr>
        <w:pStyle w:val="PargrafodaLista"/>
        <w:numPr>
          <w:ilvl w:val="1"/>
          <w:numId w:val="30"/>
        </w:numPr>
        <w:rPr>
          <w:rFonts w:cs="Arial"/>
          <w:sz w:val="26"/>
          <w:szCs w:val="26"/>
        </w:rPr>
      </w:pPr>
      <w:r w:rsidRPr="003A4BA8">
        <w:rPr>
          <w:rFonts w:cs="Arial"/>
        </w:rPr>
        <w:t xml:space="preserve">Quantidade, complexidade, ou seja, análise dos </w:t>
      </w:r>
      <w:proofErr w:type="spellStart"/>
      <w:r w:rsidRPr="003A4BA8">
        <w:rPr>
          <w:rFonts w:cs="Arial"/>
        </w:rPr>
        <w:t>bad</w:t>
      </w:r>
      <w:proofErr w:type="spellEnd"/>
      <w:r w:rsidRPr="003A4BA8">
        <w:rPr>
          <w:rFonts w:cs="Arial"/>
        </w:rPr>
        <w:t xml:space="preserve"> </w:t>
      </w:r>
      <w:proofErr w:type="spellStart"/>
      <w:r w:rsidRPr="003A4BA8">
        <w:rPr>
          <w:rFonts w:cs="Arial"/>
        </w:rPr>
        <w:t>smells</w:t>
      </w:r>
      <w:proofErr w:type="spellEnd"/>
    </w:p>
    <w:p w14:paraId="0AB5D811" w14:textId="77777777" w:rsidR="00603BF8" w:rsidRPr="003A4BA8" w:rsidRDefault="00603BF8" w:rsidP="00865178">
      <w:pPr>
        <w:pStyle w:val="PargrafodaLista"/>
        <w:numPr>
          <w:ilvl w:val="0"/>
          <w:numId w:val="30"/>
        </w:numPr>
        <w:rPr>
          <w:rFonts w:cs="Arial"/>
          <w:sz w:val="26"/>
          <w:szCs w:val="26"/>
        </w:rPr>
      </w:pPr>
      <w:r w:rsidRPr="003A4BA8">
        <w:rPr>
          <w:rFonts w:cs="Arial"/>
          <w:b/>
          <w:bCs/>
        </w:rPr>
        <w:t>Ferramenta</w:t>
      </w:r>
      <w:r w:rsidRPr="003A4BA8">
        <w:rPr>
          <w:rFonts w:cs="Arial"/>
        </w:rPr>
        <w:t xml:space="preserve">: </w:t>
      </w:r>
    </w:p>
    <w:p w14:paraId="7D2EBE3E" w14:textId="77777777" w:rsidR="00603BF8" w:rsidRPr="003A4BA8" w:rsidRDefault="00603BF8" w:rsidP="00865178">
      <w:pPr>
        <w:pStyle w:val="PargrafodaLista"/>
        <w:numPr>
          <w:ilvl w:val="1"/>
          <w:numId w:val="30"/>
        </w:numPr>
        <w:rPr>
          <w:rFonts w:cs="Arial"/>
          <w:sz w:val="26"/>
          <w:szCs w:val="26"/>
        </w:rPr>
      </w:pPr>
      <w:proofErr w:type="spellStart"/>
      <w:r w:rsidRPr="003A4BA8">
        <w:rPr>
          <w:rFonts w:cs="Arial"/>
        </w:rPr>
        <w:t>Metrics</w:t>
      </w:r>
      <w:proofErr w:type="spellEnd"/>
      <w:r w:rsidRPr="003A4BA8">
        <w:rPr>
          <w:rFonts w:cs="Arial"/>
        </w:rPr>
        <w:t xml:space="preserve"> </w:t>
      </w:r>
      <w:proofErr w:type="spellStart"/>
      <w:r w:rsidRPr="003A4BA8">
        <w:rPr>
          <w:rFonts w:cs="Arial"/>
        </w:rPr>
        <w:t>plugin</w:t>
      </w:r>
      <w:proofErr w:type="spellEnd"/>
      <w:r w:rsidRPr="003A4BA8">
        <w:rPr>
          <w:rFonts w:cs="Arial"/>
        </w:rPr>
        <w:t xml:space="preserve"> para o Eclipse  - (1)</w:t>
      </w:r>
    </w:p>
    <w:p w14:paraId="054547F7" w14:textId="77777777" w:rsidR="00603BF8" w:rsidRPr="003A4BA8" w:rsidRDefault="00603BF8" w:rsidP="00865178">
      <w:pPr>
        <w:pStyle w:val="PargrafodaLista"/>
        <w:numPr>
          <w:ilvl w:val="1"/>
          <w:numId w:val="30"/>
        </w:numPr>
        <w:rPr>
          <w:rFonts w:cs="Arial"/>
          <w:sz w:val="26"/>
          <w:szCs w:val="26"/>
        </w:rPr>
      </w:pPr>
      <w:proofErr w:type="spellStart"/>
      <w:r w:rsidRPr="003A4BA8">
        <w:rPr>
          <w:rFonts w:cs="Arial"/>
        </w:rPr>
        <w:t>FindBugs</w:t>
      </w:r>
      <w:proofErr w:type="spellEnd"/>
      <w:r w:rsidRPr="003A4BA8">
        <w:rPr>
          <w:rFonts w:cs="Arial"/>
        </w:rPr>
        <w:t xml:space="preserve"> </w:t>
      </w:r>
      <w:r w:rsidR="00FA6574" w:rsidRPr="003A4BA8">
        <w:rPr>
          <w:rFonts w:cs="Arial"/>
        </w:rPr>
        <w:t>–</w:t>
      </w:r>
      <w:r w:rsidRPr="003A4BA8">
        <w:rPr>
          <w:rFonts w:cs="Arial"/>
        </w:rPr>
        <w:t xml:space="preserve"> (1)</w:t>
      </w:r>
    </w:p>
    <w:p w14:paraId="4DE67086" w14:textId="77777777" w:rsidR="00603BF8" w:rsidRPr="00A266CF" w:rsidRDefault="00603BF8" w:rsidP="00565152">
      <w:pPr>
        <w:pStyle w:val="PargrafodaLista"/>
        <w:numPr>
          <w:ilvl w:val="1"/>
          <w:numId w:val="30"/>
        </w:numPr>
        <w:rPr>
          <w:rFonts w:cs="Arial"/>
          <w:sz w:val="26"/>
          <w:szCs w:val="26"/>
        </w:rPr>
      </w:pPr>
      <w:r w:rsidRPr="003A4BA8">
        <w:rPr>
          <w:rFonts w:cs="Arial"/>
        </w:rPr>
        <w:t xml:space="preserve">Relatório no </w:t>
      </w:r>
      <w:r w:rsidR="00FA6574" w:rsidRPr="003A4BA8">
        <w:rPr>
          <w:rFonts w:cs="Arial"/>
        </w:rPr>
        <w:t>Word</w:t>
      </w:r>
      <w:r w:rsidRPr="003A4BA8">
        <w:rPr>
          <w:rFonts w:cs="Arial"/>
        </w:rPr>
        <w:t xml:space="preserve"> </w:t>
      </w:r>
      <w:r w:rsidR="00FA6574" w:rsidRPr="003A4BA8">
        <w:rPr>
          <w:rFonts w:cs="Arial"/>
        </w:rPr>
        <w:t>–</w:t>
      </w:r>
      <w:r w:rsidRPr="003A4BA8">
        <w:rPr>
          <w:rFonts w:cs="Arial"/>
        </w:rPr>
        <w:t xml:space="preserve"> (2)</w:t>
      </w:r>
    </w:p>
    <w:p w14:paraId="1C779B73" w14:textId="77777777" w:rsidR="00A266CF" w:rsidRPr="00565152" w:rsidRDefault="00A266CF" w:rsidP="00A266CF">
      <w:pPr>
        <w:pStyle w:val="PargrafodaLista"/>
        <w:numPr>
          <w:ilvl w:val="0"/>
          <w:numId w:val="30"/>
        </w:numPr>
        <w:rPr>
          <w:rFonts w:cs="Arial"/>
          <w:sz w:val="26"/>
          <w:szCs w:val="26"/>
        </w:rPr>
      </w:pPr>
      <w:r>
        <w:rPr>
          <w:rFonts w:cs="Arial"/>
        </w:rPr>
        <w:t xml:space="preserve">Utilize a ferramenta </w:t>
      </w:r>
      <w:proofErr w:type="spellStart"/>
      <w:r>
        <w:rPr>
          <w:rFonts w:cs="Arial"/>
        </w:rPr>
        <w:t>SLOCount</w:t>
      </w:r>
      <w:proofErr w:type="spellEnd"/>
      <w:r>
        <w:rPr>
          <w:rFonts w:cs="Arial"/>
        </w:rPr>
        <w:t xml:space="preserve"> para estimar o custo do software. Compare este resultado com outras técnicas de estimativa</w:t>
      </w:r>
    </w:p>
    <w:p w14:paraId="33934B4B" w14:textId="77777777" w:rsidR="00603BF8" w:rsidRPr="003A4BA8" w:rsidRDefault="00FA6574" w:rsidP="00FA6574">
      <w:pPr>
        <w:pStyle w:val="Ttulo1"/>
        <w:numPr>
          <w:ilvl w:val="0"/>
          <w:numId w:val="0"/>
        </w:numPr>
        <w:rPr>
          <w:rFonts w:cs="Arial"/>
        </w:rPr>
      </w:pPr>
      <w:bookmarkStart w:id="111" w:name="_Toc269035823"/>
      <w:r w:rsidRPr="003A4BA8">
        <w:rPr>
          <w:rFonts w:cs="Arial"/>
        </w:rPr>
        <w:t xml:space="preserve">12. </w:t>
      </w:r>
      <w:r w:rsidR="00603BF8" w:rsidRPr="003A4BA8">
        <w:rPr>
          <w:rFonts w:cs="Arial"/>
        </w:rPr>
        <w:t> </w:t>
      </w:r>
      <w:bookmarkStart w:id="112" w:name="_Toc269035134"/>
      <w:r w:rsidR="00510512" w:rsidRPr="003A4BA8">
        <w:rPr>
          <w:rFonts w:cs="Arial"/>
        </w:rPr>
        <w:t>Testes</w:t>
      </w:r>
      <w:bookmarkEnd w:id="111"/>
      <w:bookmarkEnd w:id="112"/>
    </w:p>
    <w:p w14:paraId="34BC3EC9" w14:textId="77777777" w:rsidR="00F76860" w:rsidRPr="003A4BA8" w:rsidRDefault="00975E4E" w:rsidP="003A4BA8">
      <w:pPr>
        <w:spacing w:before="0" w:after="0"/>
        <w:rPr>
          <w:rFonts w:cs="Arial"/>
          <w:b/>
          <w:sz w:val="24"/>
        </w:rPr>
      </w:pPr>
      <w:r w:rsidRPr="003A4BA8">
        <w:rPr>
          <w:rFonts w:cs="Arial"/>
          <w:b/>
          <w:sz w:val="24"/>
        </w:rPr>
        <w:t>Artefatos</w:t>
      </w:r>
      <w:r w:rsidR="007D35B7" w:rsidRPr="003A4BA8">
        <w:rPr>
          <w:rFonts w:cs="Arial"/>
          <w:b/>
          <w:sz w:val="24"/>
        </w:rPr>
        <w:t>:</w:t>
      </w:r>
    </w:p>
    <w:p w14:paraId="34C163E3" w14:textId="77777777" w:rsidR="00F76860" w:rsidRPr="003A4BA8" w:rsidRDefault="00BA432F" w:rsidP="003A4BA8">
      <w:p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>1.</w:t>
      </w:r>
      <w:r w:rsidRPr="003A4BA8">
        <w:rPr>
          <w:rFonts w:cs="Arial"/>
          <w:color w:val="000000"/>
        </w:rPr>
        <w:tab/>
      </w:r>
      <w:r w:rsidR="00F76860" w:rsidRPr="003A4BA8">
        <w:rPr>
          <w:rFonts w:cs="Arial"/>
          <w:color w:val="000000"/>
        </w:rPr>
        <w:t xml:space="preserve">Fazer uma análise da qualidade do software real através dos testes </w:t>
      </w:r>
      <w:r w:rsidR="00F76860" w:rsidRPr="003A4BA8">
        <w:rPr>
          <w:rFonts w:cs="Arial"/>
          <w:i/>
          <w:iCs/>
          <w:color w:val="000000"/>
        </w:rPr>
        <w:t>(</w:t>
      </w:r>
      <w:proofErr w:type="spellStart"/>
      <w:r w:rsidR="00F76860" w:rsidRPr="003A4BA8">
        <w:rPr>
          <w:rFonts w:cs="Arial"/>
          <w:i/>
          <w:iCs/>
          <w:color w:val="000000"/>
        </w:rPr>
        <w:t>Milestone</w:t>
      </w:r>
      <w:proofErr w:type="spellEnd"/>
      <w:r w:rsidR="00F76860" w:rsidRPr="003A4BA8">
        <w:rPr>
          <w:rFonts w:cs="Arial"/>
          <w:i/>
          <w:iCs/>
          <w:color w:val="000000"/>
        </w:rPr>
        <w:t xml:space="preserve"> 2)</w:t>
      </w:r>
    </w:p>
    <w:p w14:paraId="7A21BE26" w14:textId="77777777" w:rsidR="00F76860" w:rsidRPr="003A4BA8" w:rsidRDefault="00F76860" w:rsidP="00865178">
      <w:pPr>
        <w:numPr>
          <w:ilvl w:val="1"/>
          <w:numId w:val="32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>Recomendações:</w:t>
      </w:r>
    </w:p>
    <w:p w14:paraId="7B88AAF7" w14:textId="77777777" w:rsidR="00F76860" w:rsidRPr="003A4BA8" w:rsidRDefault="00F76860" w:rsidP="00865178">
      <w:pPr>
        <w:numPr>
          <w:ilvl w:val="2"/>
          <w:numId w:val="32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 xml:space="preserve">Gerem testes, </w:t>
      </w:r>
      <w:proofErr w:type="spellStart"/>
      <w:r w:rsidRPr="003A4BA8">
        <w:rPr>
          <w:rFonts w:cs="Arial"/>
          <w:color w:val="000000"/>
        </w:rPr>
        <w:t>executem-os</w:t>
      </w:r>
      <w:proofErr w:type="spellEnd"/>
      <w:r w:rsidRPr="003A4BA8">
        <w:rPr>
          <w:rFonts w:cs="Arial"/>
          <w:color w:val="000000"/>
        </w:rPr>
        <w:t xml:space="preserve"> e tentem encontrar erros. Se encontrarem algum bug, confirmem e descrevam o problema</w:t>
      </w:r>
    </w:p>
    <w:p w14:paraId="4513CCFA" w14:textId="77777777" w:rsidR="00F76860" w:rsidRPr="00565152" w:rsidRDefault="00F76860" w:rsidP="00865178">
      <w:pPr>
        <w:numPr>
          <w:ilvl w:val="2"/>
          <w:numId w:val="32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 xml:space="preserve">Façam uma análise da cobertura dos testes </w:t>
      </w:r>
    </w:p>
    <w:p w14:paraId="23AB676B" w14:textId="77777777" w:rsidR="00F76860" w:rsidRPr="003A4BA8" w:rsidRDefault="00F76860" w:rsidP="00865178">
      <w:pPr>
        <w:numPr>
          <w:ilvl w:val="1"/>
          <w:numId w:val="32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 xml:space="preserve">Relacionar as métricas coletadas durante a fase de Gerência de Qualidade do Software Real com os resultados dos testes obtidos. </w:t>
      </w:r>
    </w:p>
    <w:p w14:paraId="01AB2A20" w14:textId="77777777" w:rsidR="00F76860" w:rsidRPr="003A4BA8" w:rsidRDefault="00F76860" w:rsidP="00865178">
      <w:pPr>
        <w:numPr>
          <w:ilvl w:val="2"/>
          <w:numId w:val="32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 xml:space="preserve">Percebeu-se alguma relação entre elas? </w:t>
      </w:r>
    </w:p>
    <w:p w14:paraId="1E7BAE39" w14:textId="77777777" w:rsidR="00F76860" w:rsidRPr="003A4BA8" w:rsidRDefault="00F76860" w:rsidP="00865178">
      <w:pPr>
        <w:numPr>
          <w:ilvl w:val="2"/>
          <w:numId w:val="32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 xml:space="preserve">Alguma métrica que indicava problema resultou em algum bug? </w:t>
      </w:r>
    </w:p>
    <w:p w14:paraId="09D774B7" w14:textId="77777777" w:rsidR="00F76860" w:rsidRPr="003A4BA8" w:rsidRDefault="00F76860" w:rsidP="00865178">
      <w:pPr>
        <w:numPr>
          <w:ilvl w:val="1"/>
          <w:numId w:val="32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 xml:space="preserve">Adicionar imagens dos resultados gerados pelas ferramentas </w:t>
      </w:r>
    </w:p>
    <w:p w14:paraId="29A536D8" w14:textId="77777777" w:rsidR="00F76860" w:rsidRPr="00565152" w:rsidRDefault="00F76860" w:rsidP="00865178">
      <w:pPr>
        <w:numPr>
          <w:ilvl w:val="1"/>
          <w:numId w:val="32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>Dizer quantos testes foram gerados, qual a cobertura</w:t>
      </w:r>
      <w:r w:rsidR="00975E4E" w:rsidRPr="003A4BA8">
        <w:rPr>
          <w:rFonts w:cs="Arial"/>
          <w:color w:val="000000"/>
        </w:rPr>
        <w:t>, o processo de realização dos testes</w:t>
      </w:r>
      <w:r w:rsidRPr="003A4BA8">
        <w:rPr>
          <w:rFonts w:cs="Arial"/>
          <w:color w:val="000000"/>
        </w:rPr>
        <w:t>.</w:t>
      </w:r>
    </w:p>
    <w:p w14:paraId="4235D64F" w14:textId="77777777" w:rsidR="00F76860" w:rsidRPr="003A4BA8" w:rsidRDefault="00F76860" w:rsidP="00865178">
      <w:pPr>
        <w:numPr>
          <w:ilvl w:val="0"/>
          <w:numId w:val="31"/>
        </w:numPr>
        <w:spacing w:before="0" w:after="0"/>
        <w:jc w:val="left"/>
        <w:textAlignment w:val="baseline"/>
        <w:rPr>
          <w:rFonts w:cs="Arial"/>
          <w:b/>
          <w:bCs/>
          <w:color w:val="000000"/>
        </w:rPr>
      </w:pPr>
      <w:r w:rsidRPr="003A4BA8">
        <w:rPr>
          <w:rFonts w:cs="Arial"/>
          <w:b/>
          <w:bCs/>
          <w:color w:val="000000"/>
        </w:rPr>
        <w:t>Ferramenta:</w:t>
      </w:r>
      <w:r w:rsidRPr="003A4BA8">
        <w:rPr>
          <w:rFonts w:cs="Arial"/>
          <w:b/>
          <w:color w:val="000000"/>
        </w:rPr>
        <w:t xml:space="preserve"> </w:t>
      </w:r>
    </w:p>
    <w:p w14:paraId="266B665F" w14:textId="77777777" w:rsidR="00975E4E" w:rsidRPr="003A4BA8" w:rsidRDefault="003A4BA8" w:rsidP="00865178">
      <w:pPr>
        <w:numPr>
          <w:ilvl w:val="1"/>
          <w:numId w:val="31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proofErr w:type="spellStart"/>
      <w:r>
        <w:rPr>
          <w:rFonts w:cs="Arial"/>
          <w:color w:val="000000"/>
        </w:rPr>
        <w:t>Randoop</w:t>
      </w:r>
      <w:proofErr w:type="spellEnd"/>
      <w:r>
        <w:rPr>
          <w:rFonts w:cs="Arial"/>
          <w:color w:val="000000"/>
        </w:rPr>
        <w:t>,</w:t>
      </w:r>
      <w:r w:rsidR="00F76860" w:rsidRPr="003A4BA8">
        <w:rPr>
          <w:rFonts w:cs="Arial"/>
          <w:color w:val="000000"/>
        </w:rPr>
        <w:t xml:space="preserve"> </w:t>
      </w:r>
      <w:proofErr w:type="spellStart"/>
      <w:r w:rsidR="00F76860" w:rsidRPr="003A4BA8">
        <w:rPr>
          <w:rFonts w:cs="Arial"/>
          <w:color w:val="000000"/>
        </w:rPr>
        <w:t>Tesful</w:t>
      </w:r>
      <w:proofErr w:type="spellEnd"/>
      <w:r w:rsidR="00F76860" w:rsidRPr="003A4BA8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 xml:space="preserve">ou </w:t>
      </w:r>
      <w:proofErr w:type="spellStart"/>
      <w:r>
        <w:rPr>
          <w:rFonts w:cs="Arial"/>
          <w:color w:val="000000"/>
        </w:rPr>
        <w:t>JAutoTest</w:t>
      </w:r>
      <w:proofErr w:type="spellEnd"/>
      <w:r>
        <w:rPr>
          <w:rFonts w:cs="Arial"/>
          <w:color w:val="000000"/>
        </w:rPr>
        <w:t xml:space="preserve"> </w:t>
      </w:r>
      <w:r w:rsidR="00F76860" w:rsidRPr="003A4BA8">
        <w:rPr>
          <w:rFonts w:cs="Arial"/>
          <w:color w:val="000000"/>
        </w:rPr>
        <w:t>pa</w:t>
      </w:r>
      <w:r w:rsidR="00975E4E" w:rsidRPr="003A4BA8">
        <w:rPr>
          <w:rFonts w:cs="Arial"/>
          <w:color w:val="000000"/>
        </w:rPr>
        <w:t>ra gerar testes automaticamente</w:t>
      </w:r>
    </w:p>
    <w:p w14:paraId="014323E8" w14:textId="77777777" w:rsidR="00F76860" w:rsidRPr="003A4BA8" w:rsidRDefault="00F76860" w:rsidP="00865178">
      <w:pPr>
        <w:numPr>
          <w:ilvl w:val="1"/>
          <w:numId w:val="31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proofErr w:type="spellStart"/>
      <w:r w:rsidRPr="003A4BA8">
        <w:rPr>
          <w:rFonts w:cs="Arial"/>
          <w:color w:val="000000"/>
        </w:rPr>
        <w:t>Jun</w:t>
      </w:r>
      <w:r w:rsidR="00975E4E" w:rsidRPr="003A4BA8">
        <w:rPr>
          <w:rFonts w:cs="Arial"/>
          <w:color w:val="000000"/>
        </w:rPr>
        <w:t>it</w:t>
      </w:r>
      <w:proofErr w:type="spellEnd"/>
      <w:r w:rsidR="00975E4E" w:rsidRPr="003A4BA8">
        <w:rPr>
          <w:rFonts w:cs="Arial"/>
          <w:color w:val="000000"/>
        </w:rPr>
        <w:t xml:space="preserve"> para executar os testes </w:t>
      </w:r>
    </w:p>
    <w:p w14:paraId="07C52326" w14:textId="77777777" w:rsidR="00F76860" w:rsidRPr="003A4BA8" w:rsidRDefault="00F76860" w:rsidP="00865178">
      <w:pPr>
        <w:numPr>
          <w:ilvl w:val="1"/>
          <w:numId w:val="31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 xml:space="preserve">Cobertura, </w:t>
      </w:r>
      <w:proofErr w:type="spellStart"/>
      <w:r w:rsidRPr="003A4BA8">
        <w:rPr>
          <w:rFonts w:cs="Arial"/>
          <w:color w:val="000000"/>
        </w:rPr>
        <w:t>EclEmma</w:t>
      </w:r>
      <w:proofErr w:type="spellEnd"/>
      <w:r w:rsidRPr="003A4BA8">
        <w:rPr>
          <w:rFonts w:cs="Arial"/>
          <w:color w:val="000000"/>
        </w:rPr>
        <w:t xml:space="preserve"> ou </w:t>
      </w:r>
      <w:proofErr w:type="spellStart"/>
      <w:r w:rsidRPr="003A4BA8">
        <w:rPr>
          <w:rFonts w:cs="Arial"/>
          <w:color w:val="000000"/>
        </w:rPr>
        <w:t>Clover</w:t>
      </w:r>
      <w:proofErr w:type="spellEnd"/>
      <w:r w:rsidRPr="003A4BA8">
        <w:rPr>
          <w:rFonts w:cs="Arial"/>
          <w:color w:val="000000"/>
        </w:rPr>
        <w:t xml:space="preserve"> </w:t>
      </w:r>
      <w:r w:rsidR="00975E4E" w:rsidRPr="003A4BA8">
        <w:rPr>
          <w:rFonts w:cs="Arial"/>
          <w:color w:val="000000"/>
        </w:rPr>
        <w:t>para analisar a cobertura</w:t>
      </w:r>
    </w:p>
    <w:p w14:paraId="30E20E32" w14:textId="77777777" w:rsidR="00975E4E" w:rsidRPr="003A4BA8" w:rsidRDefault="00975E4E" w:rsidP="00865178">
      <w:pPr>
        <w:numPr>
          <w:ilvl w:val="1"/>
          <w:numId w:val="31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proofErr w:type="spellStart"/>
      <w:r w:rsidRPr="003A4BA8">
        <w:rPr>
          <w:rFonts w:cs="Arial"/>
          <w:color w:val="000000"/>
        </w:rPr>
        <w:t>MuClipse</w:t>
      </w:r>
      <w:proofErr w:type="spellEnd"/>
      <w:r w:rsidRPr="003A4BA8">
        <w:rPr>
          <w:rFonts w:cs="Arial"/>
          <w:color w:val="000000"/>
        </w:rPr>
        <w:t xml:space="preserve">  opcional para realizar testes de mutação</w:t>
      </w:r>
    </w:p>
    <w:p w14:paraId="6B476BA4" w14:textId="77777777" w:rsidR="00F76860" w:rsidRPr="003A4BA8" w:rsidRDefault="00F76860" w:rsidP="00865178">
      <w:pPr>
        <w:numPr>
          <w:ilvl w:val="1"/>
          <w:numId w:val="31"/>
        </w:numPr>
        <w:spacing w:before="0" w:after="0"/>
        <w:jc w:val="left"/>
        <w:textAlignment w:val="baseline"/>
        <w:rPr>
          <w:rFonts w:cs="Arial"/>
          <w:bCs/>
          <w:color w:val="000000"/>
        </w:rPr>
      </w:pPr>
      <w:r w:rsidRPr="003A4BA8">
        <w:rPr>
          <w:rFonts w:cs="Arial"/>
          <w:color w:val="000000"/>
        </w:rPr>
        <w:t xml:space="preserve">Relatório no </w:t>
      </w:r>
      <w:r w:rsidR="00975E4E" w:rsidRPr="003A4BA8">
        <w:rPr>
          <w:rFonts w:cs="Arial"/>
          <w:color w:val="000000"/>
        </w:rPr>
        <w:t>W</w:t>
      </w:r>
      <w:r w:rsidRPr="003A4BA8">
        <w:rPr>
          <w:rFonts w:cs="Arial"/>
          <w:color w:val="000000"/>
        </w:rPr>
        <w:t xml:space="preserve">ord </w:t>
      </w:r>
    </w:p>
    <w:p w14:paraId="2DF9621C" w14:textId="77777777" w:rsidR="002A3CC0" w:rsidRPr="003A4BA8" w:rsidRDefault="00FA6574" w:rsidP="00FA6574">
      <w:pPr>
        <w:pStyle w:val="Ttulo1"/>
        <w:numPr>
          <w:ilvl w:val="0"/>
          <w:numId w:val="0"/>
        </w:numPr>
        <w:rPr>
          <w:rFonts w:cs="Arial"/>
        </w:rPr>
      </w:pPr>
      <w:bookmarkStart w:id="113" w:name="_Toc269035824"/>
      <w:r w:rsidRPr="003A4BA8">
        <w:rPr>
          <w:rFonts w:cs="Arial"/>
        </w:rPr>
        <w:lastRenderedPageBreak/>
        <w:t>13. Evolução</w:t>
      </w:r>
      <w:bookmarkEnd w:id="113"/>
    </w:p>
    <w:p w14:paraId="5335A137" w14:textId="77777777" w:rsidR="00FA6574" w:rsidRPr="003A4BA8" w:rsidRDefault="00FA6574" w:rsidP="00975E4E">
      <w:pPr>
        <w:rPr>
          <w:rFonts w:cs="Arial"/>
          <w:b/>
          <w:sz w:val="24"/>
        </w:rPr>
      </w:pPr>
    </w:p>
    <w:p w14:paraId="4B769B0A" w14:textId="77777777" w:rsidR="00975E4E" w:rsidRPr="003A4BA8" w:rsidRDefault="007D35B7" w:rsidP="002A3CC0">
      <w:pPr>
        <w:ind w:firstLine="360"/>
        <w:rPr>
          <w:rFonts w:cs="Arial"/>
          <w:b/>
          <w:sz w:val="24"/>
        </w:rPr>
      </w:pPr>
      <w:r w:rsidRPr="003A4BA8">
        <w:rPr>
          <w:rFonts w:cs="Arial"/>
          <w:b/>
          <w:sz w:val="24"/>
        </w:rPr>
        <w:t>Artefatos:</w:t>
      </w:r>
    </w:p>
    <w:p w14:paraId="2026A33B" w14:textId="77777777" w:rsidR="00975E4E" w:rsidRPr="003A4BA8" w:rsidRDefault="00975E4E" w:rsidP="00865178">
      <w:pPr>
        <w:numPr>
          <w:ilvl w:val="0"/>
          <w:numId w:val="33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  <w:proofErr w:type="spellStart"/>
      <w:r w:rsidRPr="003A4BA8">
        <w:rPr>
          <w:rFonts w:cs="Arial"/>
          <w:color w:val="000000"/>
          <w:sz w:val="24"/>
          <w:szCs w:val="24"/>
        </w:rPr>
        <w:t>Refatorar</w:t>
      </w:r>
      <w:proofErr w:type="spellEnd"/>
      <w:r w:rsidRPr="003A4BA8">
        <w:rPr>
          <w:rFonts w:cs="Arial"/>
          <w:color w:val="000000"/>
          <w:sz w:val="24"/>
          <w:szCs w:val="24"/>
        </w:rPr>
        <w:t xml:space="preserve"> o sistema real para eliminar algum problema encontrado </w:t>
      </w:r>
      <w:r w:rsidRPr="003A4BA8">
        <w:rPr>
          <w:rFonts w:cs="Arial"/>
          <w:i/>
          <w:iCs/>
          <w:color w:val="000000"/>
          <w:sz w:val="24"/>
          <w:szCs w:val="24"/>
        </w:rPr>
        <w:t>(</w:t>
      </w:r>
      <w:proofErr w:type="spellStart"/>
      <w:r w:rsidRPr="003A4BA8">
        <w:rPr>
          <w:rFonts w:cs="Arial"/>
          <w:i/>
          <w:iCs/>
          <w:color w:val="000000"/>
          <w:sz w:val="24"/>
          <w:szCs w:val="24"/>
        </w:rPr>
        <w:t>Milestone</w:t>
      </w:r>
      <w:proofErr w:type="spellEnd"/>
      <w:r w:rsidRPr="003A4BA8">
        <w:rPr>
          <w:rFonts w:cs="Arial"/>
          <w:i/>
          <w:iCs/>
          <w:color w:val="000000"/>
          <w:sz w:val="24"/>
          <w:szCs w:val="24"/>
        </w:rPr>
        <w:t xml:space="preserve"> 2)</w:t>
      </w:r>
    </w:p>
    <w:p w14:paraId="0550C4B0" w14:textId="77777777" w:rsidR="00975E4E" w:rsidRPr="003A4BA8" w:rsidRDefault="00975E4E" w:rsidP="00865178">
      <w:pPr>
        <w:numPr>
          <w:ilvl w:val="1"/>
          <w:numId w:val="33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3A4BA8">
        <w:rPr>
          <w:rFonts w:cs="Arial"/>
          <w:color w:val="000000"/>
          <w:sz w:val="24"/>
          <w:szCs w:val="24"/>
          <w:u w:val="single"/>
        </w:rPr>
        <w:t>Métricas mínimas:</w:t>
      </w:r>
    </w:p>
    <w:p w14:paraId="06963489" w14:textId="77777777" w:rsidR="00975E4E" w:rsidRPr="003A4BA8" w:rsidRDefault="00975E4E" w:rsidP="00865178">
      <w:pPr>
        <w:numPr>
          <w:ilvl w:val="2"/>
          <w:numId w:val="33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3A4BA8">
        <w:rPr>
          <w:rFonts w:cs="Arial"/>
          <w:color w:val="000000"/>
          <w:sz w:val="24"/>
          <w:szCs w:val="24"/>
        </w:rPr>
        <w:t xml:space="preserve">Diferença entre o sistema </w:t>
      </w:r>
      <w:proofErr w:type="spellStart"/>
      <w:r w:rsidRPr="003A4BA8">
        <w:rPr>
          <w:rFonts w:cs="Arial"/>
          <w:color w:val="000000"/>
          <w:sz w:val="24"/>
          <w:szCs w:val="24"/>
        </w:rPr>
        <w:t>refatorado</w:t>
      </w:r>
      <w:proofErr w:type="spellEnd"/>
      <w:r w:rsidRPr="003A4BA8">
        <w:rPr>
          <w:rFonts w:cs="Arial"/>
          <w:color w:val="000000"/>
          <w:sz w:val="24"/>
          <w:szCs w:val="24"/>
        </w:rPr>
        <w:t xml:space="preserve"> e o inicial deve ser em torno de 100 LOC E Número de </w:t>
      </w:r>
      <w:proofErr w:type="spellStart"/>
      <w:r w:rsidRPr="003A4BA8">
        <w:rPr>
          <w:rFonts w:cs="Arial"/>
          <w:color w:val="000000"/>
          <w:sz w:val="24"/>
          <w:szCs w:val="24"/>
        </w:rPr>
        <w:t>refacts</w:t>
      </w:r>
      <w:proofErr w:type="spellEnd"/>
      <w:r w:rsidRPr="003A4BA8">
        <w:rPr>
          <w:rFonts w:cs="Arial"/>
          <w:color w:val="000000"/>
          <w:sz w:val="24"/>
          <w:szCs w:val="24"/>
        </w:rPr>
        <w:t xml:space="preserve"> diferentes = 5</w:t>
      </w:r>
    </w:p>
    <w:p w14:paraId="4B6A1FC5" w14:textId="77777777" w:rsidR="00975E4E" w:rsidRPr="003A4BA8" w:rsidRDefault="00975E4E" w:rsidP="00865178">
      <w:pPr>
        <w:numPr>
          <w:ilvl w:val="1"/>
          <w:numId w:val="33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3A4BA8">
        <w:rPr>
          <w:rFonts w:cs="Arial"/>
          <w:color w:val="000000"/>
          <w:sz w:val="24"/>
          <w:szCs w:val="24"/>
        </w:rPr>
        <w:t xml:space="preserve">Não deve-se </w:t>
      </w:r>
      <w:proofErr w:type="spellStart"/>
      <w:r w:rsidRPr="003A4BA8">
        <w:rPr>
          <w:rFonts w:cs="Arial"/>
          <w:color w:val="000000"/>
          <w:sz w:val="24"/>
          <w:szCs w:val="24"/>
        </w:rPr>
        <w:t>refatorar</w:t>
      </w:r>
      <w:proofErr w:type="spellEnd"/>
      <w:r w:rsidRPr="003A4BA8">
        <w:rPr>
          <w:rFonts w:cs="Arial"/>
          <w:color w:val="000000"/>
          <w:sz w:val="24"/>
          <w:szCs w:val="24"/>
        </w:rPr>
        <w:t xml:space="preserve"> qualquer parte do sistema. </w:t>
      </w:r>
    </w:p>
    <w:p w14:paraId="4151A4A7" w14:textId="77777777" w:rsidR="00975E4E" w:rsidRPr="003A4BA8" w:rsidRDefault="00975E4E" w:rsidP="00865178">
      <w:pPr>
        <w:numPr>
          <w:ilvl w:val="1"/>
          <w:numId w:val="33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3A4BA8">
        <w:rPr>
          <w:rFonts w:cs="Arial"/>
          <w:color w:val="000000"/>
          <w:sz w:val="24"/>
          <w:szCs w:val="24"/>
        </w:rPr>
        <w:t xml:space="preserve">Usem sintomas que o </w:t>
      </w:r>
      <w:proofErr w:type="spellStart"/>
      <w:r w:rsidRPr="003A4BA8">
        <w:rPr>
          <w:rFonts w:cs="Arial"/>
          <w:color w:val="000000"/>
          <w:sz w:val="24"/>
          <w:szCs w:val="24"/>
        </w:rPr>
        <w:t>Findbugs</w:t>
      </w:r>
      <w:proofErr w:type="spellEnd"/>
      <w:r w:rsidRPr="003A4BA8">
        <w:rPr>
          <w:rFonts w:cs="Arial"/>
          <w:color w:val="000000"/>
          <w:sz w:val="24"/>
          <w:szCs w:val="24"/>
        </w:rPr>
        <w:t xml:space="preserve"> ou o </w:t>
      </w:r>
      <w:proofErr w:type="spellStart"/>
      <w:r w:rsidRPr="003A4BA8">
        <w:rPr>
          <w:rFonts w:cs="Arial"/>
          <w:color w:val="000000"/>
          <w:sz w:val="24"/>
          <w:szCs w:val="24"/>
        </w:rPr>
        <w:t>Metrics</w:t>
      </w:r>
      <w:proofErr w:type="spellEnd"/>
      <w:r w:rsidRPr="003A4BA8">
        <w:rPr>
          <w:rFonts w:cs="Arial"/>
          <w:color w:val="000000"/>
          <w:sz w:val="24"/>
          <w:szCs w:val="24"/>
        </w:rPr>
        <w:t xml:space="preserve"> recomendou (motivação para o </w:t>
      </w:r>
      <w:proofErr w:type="spellStart"/>
      <w:r w:rsidRPr="003A4BA8">
        <w:rPr>
          <w:rFonts w:cs="Arial"/>
          <w:color w:val="000000"/>
          <w:sz w:val="24"/>
          <w:szCs w:val="24"/>
        </w:rPr>
        <w:t>refatoramento</w:t>
      </w:r>
      <w:proofErr w:type="spellEnd"/>
      <w:r w:rsidRPr="003A4BA8">
        <w:rPr>
          <w:rFonts w:cs="Arial"/>
          <w:color w:val="000000"/>
          <w:sz w:val="24"/>
          <w:szCs w:val="24"/>
        </w:rPr>
        <w:t>).</w:t>
      </w:r>
    </w:p>
    <w:p w14:paraId="74267D92" w14:textId="77777777" w:rsidR="00975E4E" w:rsidRDefault="00BB6C14" w:rsidP="00865178">
      <w:pPr>
        <w:numPr>
          <w:ilvl w:val="1"/>
          <w:numId w:val="33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Executem</w:t>
      </w:r>
      <w:r w:rsidR="00975E4E" w:rsidRPr="003A4BA8">
        <w:rPr>
          <w:rFonts w:cs="Arial"/>
          <w:color w:val="000000"/>
          <w:sz w:val="24"/>
          <w:szCs w:val="24"/>
        </w:rPr>
        <w:t xml:space="preserve"> o </w:t>
      </w:r>
      <w:proofErr w:type="spellStart"/>
      <w:r w:rsidR="00975E4E" w:rsidRPr="003A4BA8">
        <w:rPr>
          <w:rFonts w:cs="Arial"/>
          <w:color w:val="000000"/>
          <w:sz w:val="24"/>
          <w:szCs w:val="24"/>
        </w:rPr>
        <w:t>Metrics</w:t>
      </w:r>
      <w:proofErr w:type="spellEnd"/>
      <w:r w:rsidR="00975E4E" w:rsidRPr="003A4BA8">
        <w:rPr>
          <w:rFonts w:cs="Arial"/>
          <w:color w:val="000000"/>
          <w:sz w:val="24"/>
          <w:szCs w:val="24"/>
        </w:rPr>
        <w:t xml:space="preserve"> depois do </w:t>
      </w:r>
      <w:proofErr w:type="spellStart"/>
      <w:r w:rsidR="00975E4E" w:rsidRPr="003A4BA8">
        <w:rPr>
          <w:rFonts w:cs="Arial"/>
          <w:color w:val="000000"/>
          <w:sz w:val="24"/>
          <w:szCs w:val="24"/>
        </w:rPr>
        <w:t>refatoramento</w:t>
      </w:r>
      <w:proofErr w:type="spellEnd"/>
      <w:r w:rsidR="00975E4E" w:rsidRPr="003A4BA8">
        <w:rPr>
          <w:rFonts w:cs="Arial"/>
          <w:color w:val="000000"/>
          <w:sz w:val="24"/>
          <w:szCs w:val="24"/>
        </w:rPr>
        <w:t xml:space="preserve"> e avalie</w:t>
      </w:r>
      <w:r>
        <w:rPr>
          <w:rFonts w:cs="Arial"/>
          <w:color w:val="000000"/>
          <w:sz w:val="24"/>
          <w:szCs w:val="24"/>
        </w:rPr>
        <w:t>m</w:t>
      </w:r>
      <w:r w:rsidR="00975E4E" w:rsidRPr="003A4BA8">
        <w:rPr>
          <w:rFonts w:cs="Arial"/>
          <w:color w:val="000000"/>
          <w:sz w:val="24"/>
          <w:szCs w:val="24"/>
        </w:rPr>
        <w:t xml:space="preserve"> se alguma métrica melhorou (qualidade).</w:t>
      </w:r>
    </w:p>
    <w:p w14:paraId="04355559" w14:textId="6021E730" w:rsidR="00D06534" w:rsidRPr="003A4BA8" w:rsidRDefault="00D06534" w:rsidP="00865178">
      <w:pPr>
        <w:numPr>
          <w:ilvl w:val="1"/>
          <w:numId w:val="33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Comparem a pirâmide (mostrem as duas pirâmides antes e depois) antes e depois do modelo de qualidade. Melhorou segundo a pirâ</w:t>
      </w:r>
      <w:r w:rsidR="00BF7306">
        <w:rPr>
          <w:rFonts w:cs="Arial"/>
          <w:color w:val="000000"/>
          <w:sz w:val="24"/>
          <w:szCs w:val="24"/>
        </w:rPr>
        <w:t>mide? Façam uma análise crítica.</w:t>
      </w:r>
    </w:p>
    <w:p w14:paraId="03AC4141" w14:textId="77777777" w:rsidR="00975E4E" w:rsidRPr="00BB6C14" w:rsidRDefault="00975E4E" w:rsidP="00865178">
      <w:pPr>
        <w:numPr>
          <w:ilvl w:val="0"/>
          <w:numId w:val="33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3A4BA8">
        <w:rPr>
          <w:rFonts w:cs="Arial"/>
          <w:color w:val="000000"/>
          <w:sz w:val="24"/>
          <w:szCs w:val="24"/>
        </w:rPr>
        <w:t xml:space="preserve">Escrever um relatório reportando o que foi mudado, que </w:t>
      </w:r>
      <w:proofErr w:type="spellStart"/>
      <w:r w:rsidRPr="003A4BA8">
        <w:rPr>
          <w:rFonts w:cs="Arial"/>
          <w:color w:val="000000"/>
          <w:sz w:val="24"/>
          <w:szCs w:val="24"/>
        </w:rPr>
        <w:t>refatoramentos</w:t>
      </w:r>
      <w:proofErr w:type="spellEnd"/>
      <w:r w:rsidRPr="003A4BA8">
        <w:rPr>
          <w:rFonts w:cs="Arial"/>
          <w:color w:val="000000"/>
          <w:sz w:val="24"/>
          <w:szCs w:val="24"/>
        </w:rPr>
        <w:t xml:space="preserve"> foram aplicados, qual foi o tamanho da mudança </w:t>
      </w:r>
      <w:r w:rsidRPr="003A4BA8">
        <w:rPr>
          <w:rFonts w:cs="Arial"/>
          <w:i/>
          <w:iCs/>
          <w:color w:val="000000"/>
          <w:sz w:val="24"/>
          <w:szCs w:val="24"/>
        </w:rPr>
        <w:t>(</w:t>
      </w:r>
      <w:proofErr w:type="spellStart"/>
      <w:r w:rsidRPr="003A4BA8">
        <w:rPr>
          <w:rFonts w:cs="Arial"/>
          <w:i/>
          <w:iCs/>
          <w:color w:val="000000"/>
          <w:sz w:val="24"/>
          <w:szCs w:val="24"/>
        </w:rPr>
        <w:t>Milestone</w:t>
      </w:r>
      <w:proofErr w:type="spellEnd"/>
      <w:r w:rsidRPr="003A4BA8">
        <w:rPr>
          <w:rFonts w:cs="Arial"/>
          <w:i/>
          <w:iCs/>
          <w:color w:val="000000"/>
          <w:sz w:val="24"/>
          <w:szCs w:val="24"/>
        </w:rPr>
        <w:t xml:space="preserve"> 2)</w:t>
      </w:r>
    </w:p>
    <w:p w14:paraId="02500DCB" w14:textId="77777777" w:rsidR="00BB6C14" w:rsidRPr="00BB6C14" w:rsidRDefault="00BB6C14" w:rsidP="00BB6C14">
      <w:pPr>
        <w:numPr>
          <w:ilvl w:val="1"/>
          <w:numId w:val="33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BB6C14">
        <w:rPr>
          <w:rFonts w:cs="Arial"/>
          <w:iCs/>
          <w:color w:val="000000"/>
          <w:sz w:val="24"/>
          <w:szCs w:val="24"/>
        </w:rPr>
        <w:t>Para cada modificação realizada</w:t>
      </w:r>
      <w:r w:rsidR="00734956">
        <w:rPr>
          <w:rFonts w:cs="Arial"/>
          <w:iCs/>
          <w:color w:val="000000"/>
          <w:sz w:val="24"/>
          <w:szCs w:val="24"/>
        </w:rPr>
        <w:t>, descrever brevemente o problema em termos de código, o que foi feito para resolvê-lo e</w:t>
      </w:r>
      <w:r w:rsidRPr="00BB6C14">
        <w:rPr>
          <w:rFonts w:cs="Arial"/>
          <w:iCs/>
          <w:color w:val="000000"/>
          <w:sz w:val="24"/>
          <w:szCs w:val="24"/>
        </w:rPr>
        <w:t xml:space="preserve"> expor um </w:t>
      </w:r>
      <w:proofErr w:type="spellStart"/>
      <w:r w:rsidRPr="00BB6C14">
        <w:rPr>
          <w:rFonts w:cs="Arial"/>
          <w:iCs/>
          <w:color w:val="000000"/>
          <w:sz w:val="24"/>
          <w:szCs w:val="24"/>
        </w:rPr>
        <w:t>diff</w:t>
      </w:r>
      <w:proofErr w:type="spellEnd"/>
      <w:r w:rsidRPr="00BB6C14">
        <w:rPr>
          <w:rFonts w:cs="Arial"/>
          <w:iCs/>
          <w:color w:val="000000"/>
          <w:sz w:val="24"/>
          <w:szCs w:val="24"/>
        </w:rPr>
        <w:t xml:space="preserve"> (sugestão: usar o </w:t>
      </w:r>
      <w:proofErr w:type="spellStart"/>
      <w:r w:rsidRPr="00BB6C14">
        <w:rPr>
          <w:rFonts w:cs="Arial"/>
          <w:iCs/>
          <w:color w:val="000000"/>
          <w:sz w:val="24"/>
          <w:szCs w:val="24"/>
        </w:rPr>
        <w:t>diff</w:t>
      </w:r>
      <w:proofErr w:type="spellEnd"/>
      <w:r w:rsidRPr="00BB6C14">
        <w:rPr>
          <w:rFonts w:cs="Arial"/>
          <w:iCs/>
          <w:color w:val="000000"/>
          <w:sz w:val="24"/>
          <w:szCs w:val="24"/>
        </w:rPr>
        <w:t xml:space="preserve"> de versões do SVN)</w:t>
      </w:r>
    </w:p>
    <w:p w14:paraId="542DDA8B" w14:textId="77777777" w:rsidR="00975E4E" w:rsidRPr="003A4BA8" w:rsidRDefault="00975E4E" w:rsidP="00865178">
      <w:pPr>
        <w:numPr>
          <w:ilvl w:val="0"/>
          <w:numId w:val="33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3A4BA8">
        <w:rPr>
          <w:rFonts w:cs="Arial"/>
          <w:b/>
          <w:bCs/>
          <w:color w:val="000000"/>
          <w:sz w:val="24"/>
          <w:szCs w:val="24"/>
        </w:rPr>
        <w:t>Ferramenta:</w:t>
      </w:r>
      <w:r w:rsidRPr="003A4BA8">
        <w:rPr>
          <w:rFonts w:cs="Arial"/>
          <w:color w:val="000000"/>
          <w:sz w:val="24"/>
          <w:szCs w:val="24"/>
        </w:rPr>
        <w:t xml:space="preserve"> </w:t>
      </w:r>
    </w:p>
    <w:p w14:paraId="7E25F05E" w14:textId="77777777" w:rsidR="00975E4E" w:rsidRPr="003A4BA8" w:rsidRDefault="00975E4E" w:rsidP="00865178">
      <w:pPr>
        <w:numPr>
          <w:ilvl w:val="1"/>
          <w:numId w:val="33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  <w:proofErr w:type="spellStart"/>
      <w:r w:rsidRPr="003A4BA8">
        <w:rPr>
          <w:rFonts w:cs="Arial"/>
          <w:color w:val="000000"/>
          <w:sz w:val="24"/>
          <w:szCs w:val="24"/>
        </w:rPr>
        <w:t>Netbeans</w:t>
      </w:r>
      <w:proofErr w:type="spellEnd"/>
      <w:r w:rsidRPr="003A4BA8">
        <w:rPr>
          <w:rFonts w:cs="Arial"/>
          <w:color w:val="000000"/>
          <w:sz w:val="24"/>
          <w:szCs w:val="24"/>
        </w:rPr>
        <w:t xml:space="preserve"> ou Eclipse - (1) </w:t>
      </w:r>
    </w:p>
    <w:p w14:paraId="1083503F" w14:textId="77777777" w:rsidR="00975E4E" w:rsidRPr="003A4BA8" w:rsidRDefault="00975E4E" w:rsidP="00865178">
      <w:pPr>
        <w:numPr>
          <w:ilvl w:val="1"/>
          <w:numId w:val="33"/>
        </w:numPr>
        <w:spacing w:before="100" w:beforeAutospacing="1" w:after="100" w:afterAutospacing="1"/>
        <w:jc w:val="left"/>
        <w:textAlignment w:val="baseline"/>
        <w:rPr>
          <w:rFonts w:cs="Arial"/>
          <w:color w:val="000000"/>
          <w:sz w:val="24"/>
          <w:szCs w:val="24"/>
        </w:rPr>
      </w:pPr>
      <w:r w:rsidRPr="003A4BA8">
        <w:rPr>
          <w:rFonts w:cs="Arial"/>
          <w:color w:val="000000"/>
          <w:sz w:val="24"/>
          <w:szCs w:val="24"/>
        </w:rPr>
        <w:t xml:space="preserve">Relatório no </w:t>
      </w:r>
      <w:proofErr w:type="spellStart"/>
      <w:r w:rsidRPr="003A4BA8">
        <w:rPr>
          <w:rFonts w:cs="Arial"/>
          <w:color w:val="000000"/>
          <w:sz w:val="24"/>
          <w:szCs w:val="24"/>
        </w:rPr>
        <w:t>word</w:t>
      </w:r>
      <w:proofErr w:type="spellEnd"/>
      <w:r w:rsidRPr="003A4BA8">
        <w:rPr>
          <w:rFonts w:cs="Arial"/>
          <w:color w:val="000000"/>
          <w:sz w:val="24"/>
          <w:szCs w:val="24"/>
        </w:rPr>
        <w:t xml:space="preserve"> - (2).</w:t>
      </w:r>
    </w:p>
    <w:p w14:paraId="18AA2B60" w14:textId="77777777" w:rsidR="00975E4E" w:rsidRPr="003A4BA8" w:rsidRDefault="00975E4E" w:rsidP="002A3CC0">
      <w:pPr>
        <w:spacing w:before="0" w:after="0"/>
        <w:ind w:firstLine="60"/>
        <w:jc w:val="left"/>
        <w:rPr>
          <w:rFonts w:cs="Arial"/>
          <w:color w:val="000000"/>
          <w:sz w:val="27"/>
          <w:szCs w:val="27"/>
        </w:rPr>
      </w:pPr>
    </w:p>
    <w:p w14:paraId="534EB4FA" w14:textId="77777777" w:rsidR="00F76860" w:rsidRPr="003A4BA8" w:rsidRDefault="00F76860" w:rsidP="00F76860">
      <w:pPr>
        <w:spacing w:before="0" w:after="0"/>
        <w:jc w:val="left"/>
        <w:rPr>
          <w:rFonts w:cs="Arial"/>
          <w:color w:val="000000"/>
          <w:sz w:val="27"/>
          <w:szCs w:val="27"/>
        </w:rPr>
      </w:pPr>
      <w:r w:rsidRPr="003A4BA8">
        <w:rPr>
          <w:rFonts w:cs="Arial"/>
          <w:color w:val="000000"/>
          <w:sz w:val="27"/>
          <w:szCs w:val="27"/>
        </w:rPr>
        <w:t> </w:t>
      </w:r>
    </w:p>
    <w:p w14:paraId="0D81B004" w14:textId="77777777" w:rsidR="00603BF8" w:rsidRPr="003A4BA8" w:rsidRDefault="00603BF8" w:rsidP="00F76860">
      <w:pPr>
        <w:rPr>
          <w:rFonts w:cs="Arial"/>
        </w:rPr>
      </w:pPr>
    </w:p>
    <w:p w14:paraId="434A5116" w14:textId="77777777" w:rsidR="002A3CC0" w:rsidRPr="003A4BA8" w:rsidRDefault="002A3CC0" w:rsidP="00F76860">
      <w:pPr>
        <w:rPr>
          <w:rFonts w:cs="Arial"/>
        </w:rPr>
      </w:pPr>
    </w:p>
    <w:p w14:paraId="15158559" w14:textId="77777777" w:rsidR="002A3CC0" w:rsidRPr="003A4BA8" w:rsidRDefault="002A3CC0" w:rsidP="00F76860">
      <w:pPr>
        <w:rPr>
          <w:rFonts w:cs="Arial"/>
        </w:rPr>
      </w:pPr>
    </w:p>
    <w:p w14:paraId="75A95E54" w14:textId="77777777" w:rsidR="002A3CC0" w:rsidRPr="003A4BA8" w:rsidRDefault="002A3CC0" w:rsidP="00F76860">
      <w:pPr>
        <w:rPr>
          <w:rFonts w:cs="Arial"/>
        </w:rPr>
      </w:pPr>
    </w:p>
    <w:p w14:paraId="7D94A2CA" w14:textId="77777777" w:rsidR="002A3CC0" w:rsidRPr="003A4BA8" w:rsidRDefault="002A3CC0" w:rsidP="00F76860">
      <w:pPr>
        <w:rPr>
          <w:rFonts w:cs="Arial"/>
        </w:rPr>
      </w:pPr>
    </w:p>
    <w:p w14:paraId="4A361D56" w14:textId="77777777" w:rsidR="002A3CC0" w:rsidRPr="003A4BA8" w:rsidRDefault="002A3CC0" w:rsidP="00F76860">
      <w:pPr>
        <w:rPr>
          <w:rFonts w:cs="Arial"/>
        </w:rPr>
      </w:pPr>
    </w:p>
    <w:p w14:paraId="1910531F" w14:textId="77777777" w:rsidR="002A3CC0" w:rsidRPr="003A4BA8" w:rsidRDefault="002A3CC0" w:rsidP="00F76860">
      <w:pPr>
        <w:rPr>
          <w:rFonts w:cs="Arial"/>
        </w:rPr>
      </w:pPr>
    </w:p>
    <w:p w14:paraId="22518ECD" w14:textId="77777777" w:rsidR="002A3CC0" w:rsidRPr="003A4BA8" w:rsidRDefault="002A3CC0" w:rsidP="00F76860">
      <w:pPr>
        <w:rPr>
          <w:rFonts w:cs="Arial"/>
        </w:rPr>
      </w:pPr>
    </w:p>
    <w:p w14:paraId="2DE00D57" w14:textId="77777777" w:rsidR="002A3CC0" w:rsidRPr="003A4BA8" w:rsidRDefault="002A3CC0" w:rsidP="00F76860">
      <w:pPr>
        <w:rPr>
          <w:rFonts w:cs="Arial"/>
        </w:rPr>
      </w:pPr>
    </w:p>
    <w:p w14:paraId="076C854C" w14:textId="77777777" w:rsidR="002A3CC0" w:rsidRPr="003A4BA8" w:rsidRDefault="002A3CC0" w:rsidP="00F76860">
      <w:pPr>
        <w:rPr>
          <w:rFonts w:cs="Arial"/>
        </w:rPr>
      </w:pPr>
    </w:p>
    <w:p w14:paraId="69425B0C" w14:textId="77777777" w:rsidR="002A3CC0" w:rsidRPr="003A4BA8" w:rsidRDefault="002A3CC0" w:rsidP="00F76860">
      <w:pPr>
        <w:rPr>
          <w:rFonts w:cs="Arial"/>
        </w:rPr>
      </w:pPr>
    </w:p>
    <w:p w14:paraId="31ABBC2B" w14:textId="77777777" w:rsidR="002A3CC0" w:rsidRPr="003A4BA8" w:rsidRDefault="002A3CC0" w:rsidP="00F76860">
      <w:pPr>
        <w:rPr>
          <w:rFonts w:cs="Arial"/>
        </w:rPr>
      </w:pPr>
    </w:p>
    <w:p w14:paraId="245E8B2D" w14:textId="77777777" w:rsidR="002A3CC0" w:rsidRPr="003A4BA8" w:rsidRDefault="002A3CC0" w:rsidP="00F76860">
      <w:pPr>
        <w:rPr>
          <w:rFonts w:cs="Arial"/>
        </w:rPr>
      </w:pPr>
    </w:p>
    <w:p w14:paraId="5A0DF0BF" w14:textId="77777777" w:rsidR="002A3CC0" w:rsidRPr="003A4BA8" w:rsidRDefault="002A3CC0" w:rsidP="00F76860">
      <w:pPr>
        <w:rPr>
          <w:rFonts w:cs="Arial"/>
        </w:rPr>
      </w:pPr>
    </w:p>
    <w:p w14:paraId="63D9C074" w14:textId="77777777" w:rsidR="002A3CC0" w:rsidRPr="003A4BA8" w:rsidRDefault="002A3CC0" w:rsidP="00F76860">
      <w:pPr>
        <w:rPr>
          <w:rFonts w:cs="Arial"/>
        </w:rPr>
      </w:pPr>
    </w:p>
    <w:p w14:paraId="33B8FFA7" w14:textId="77777777" w:rsidR="002A3CC0" w:rsidRDefault="002A3CC0" w:rsidP="00F76860">
      <w:pPr>
        <w:rPr>
          <w:rFonts w:cs="Arial"/>
        </w:rPr>
      </w:pPr>
    </w:p>
    <w:p w14:paraId="5B347784" w14:textId="77777777" w:rsidR="003A4BA8" w:rsidRDefault="003A4BA8" w:rsidP="00F76860">
      <w:pPr>
        <w:rPr>
          <w:rFonts w:cs="Arial"/>
        </w:rPr>
      </w:pPr>
    </w:p>
    <w:p w14:paraId="06D9F898" w14:textId="77777777" w:rsidR="003A4BA8" w:rsidRPr="003A4BA8" w:rsidRDefault="003A4BA8" w:rsidP="00F76860">
      <w:pPr>
        <w:rPr>
          <w:rFonts w:cs="Arial"/>
        </w:rPr>
      </w:pPr>
    </w:p>
    <w:p w14:paraId="7322996F" w14:textId="77777777" w:rsidR="002A3CC0" w:rsidRPr="003A4BA8" w:rsidRDefault="002A3CC0" w:rsidP="00F76860">
      <w:pPr>
        <w:rPr>
          <w:rFonts w:cs="Arial"/>
        </w:rPr>
      </w:pPr>
    </w:p>
    <w:p w14:paraId="11653CB3" w14:textId="77777777" w:rsidR="002A3CC0" w:rsidRPr="003A4BA8" w:rsidRDefault="002A3CC0" w:rsidP="00F76860">
      <w:pPr>
        <w:rPr>
          <w:rFonts w:cs="Arial"/>
        </w:rPr>
      </w:pPr>
    </w:p>
    <w:p w14:paraId="73D65ECA" w14:textId="77777777" w:rsidR="002A3CC0" w:rsidRPr="003A4BA8" w:rsidRDefault="002A3CC0" w:rsidP="00F76860">
      <w:pPr>
        <w:rPr>
          <w:rFonts w:cs="Arial"/>
        </w:rPr>
      </w:pPr>
    </w:p>
    <w:p w14:paraId="01FF5B54" w14:textId="77777777" w:rsidR="002A3CC0" w:rsidRPr="003A4BA8" w:rsidRDefault="002A3CC0" w:rsidP="002A3CC0">
      <w:pPr>
        <w:jc w:val="center"/>
        <w:rPr>
          <w:rFonts w:cs="Arial"/>
          <w:b/>
          <w:sz w:val="36"/>
        </w:rPr>
      </w:pPr>
      <w:r w:rsidRPr="003A4BA8">
        <w:rPr>
          <w:rFonts w:cs="Arial"/>
          <w:b/>
          <w:sz w:val="36"/>
        </w:rPr>
        <w:t>Conclusões</w:t>
      </w:r>
    </w:p>
    <w:p w14:paraId="3C5F6761" w14:textId="77777777" w:rsidR="003A4BA8" w:rsidRPr="003A4BA8" w:rsidRDefault="003A4BA8" w:rsidP="002A3CC0">
      <w:pPr>
        <w:jc w:val="center"/>
        <w:rPr>
          <w:rFonts w:cs="Arial"/>
          <w:b/>
          <w:sz w:val="36"/>
        </w:rPr>
      </w:pPr>
    </w:p>
    <w:p w14:paraId="330DC11E" w14:textId="77777777" w:rsidR="0007186B" w:rsidRDefault="0007186B" w:rsidP="003A4BA8">
      <w:pPr>
        <w:pStyle w:val="Textodecomentrio"/>
        <w:rPr>
          <w:rFonts w:ascii="Arial" w:hAnsi="Arial" w:cs="Arial"/>
        </w:rPr>
      </w:pPr>
      <w:r>
        <w:rPr>
          <w:rFonts w:ascii="Arial" w:hAnsi="Arial" w:cs="Arial"/>
        </w:rPr>
        <w:t xml:space="preserve">Dividir a conclusão por fases e expor </w:t>
      </w:r>
      <w:r w:rsidR="003A4BA8" w:rsidRPr="003A4BA8">
        <w:rPr>
          <w:rFonts w:ascii="Arial" w:hAnsi="Arial" w:cs="Arial"/>
        </w:rPr>
        <w:t xml:space="preserve">as dificuldades </w:t>
      </w:r>
      <w:r w:rsidRPr="003A4BA8">
        <w:rPr>
          <w:rFonts w:ascii="Arial" w:hAnsi="Arial" w:cs="Arial"/>
        </w:rPr>
        <w:t>encontradas</w:t>
      </w:r>
      <w:r>
        <w:rPr>
          <w:rFonts w:ascii="Arial" w:hAnsi="Arial" w:cs="Arial"/>
        </w:rPr>
        <w:t xml:space="preserve"> e os aprendizados.</w:t>
      </w:r>
    </w:p>
    <w:p w14:paraId="31B67451" w14:textId="77777777" w:rsidR="009A2175" w:rsidRPr="009A2175" w:rsidRDefault="009A2175" w:rsidP="003A4BA8">
      <w:pPr>
        <w:pStyle w:val="Textodecomentrio"/>
        <w:rPr>
          <w:rFonts w:ascii="Arial" w:hAnsi="Arial" w:cs="Arial"/>
          <w:u w:val="single"/>
        </w:rPr>
      </w:pPr>
    </w:p>
    <w:p w14:paraId="3F9907CA" w14:textId="77777777" w:rsidR="003A4BA8" w:rsidRPr="003A4BA8" w:rsidRDefault="003A4BA8" w:rsidP="003A4BA8">
      <w:pPr>
        <w:pStyle w:val="Textodecomentrio"/>
        <w:rPr>
          <w:rFonts w:ascii="Arial" w:hAnsi="Arial" w:cs="Arial"/>
        </w:rPr>
      </w:pPr>
      <w:r w:rsidRPr="003A4BA8">
        <w:rPr>
          <w:rFonts w:ascii="Arial" w:hAnsi="Arial" w:cs="Arial"/>
        </w:rPr>
        <w:t xml:space="preserve">Como foi a interação com o cliente? Ele ficou satisfeito? Parte </w:t>
      </w:r>
      <w:r w:rsidR="0007186B">
        <w:rPr>
          <w:rFonts w:ascii="Arial" w:hAnsi="Arial" w:cs="Arial"/>
        </w:rPr>
        <w:t xml:space="preserve">ou todo </w:t>
      </w:r>
      <w:r w:rsidRPr="003A4BA8">
        <w:rPr>
          <w:rFonts w:ascii="Arial" w:hAnsi="Arial" w:cs="Arial"/>
        </w:rPr>
        <w:t xml:space="preserve">o sistema foi implantado? Que atividades vocês </w:t>
      </w:r>
      <w:r w:rsidR="0007186B">
        <w:rPr>
          <w:rFonts w:ascii="Arial" w:hAnsi="Arial" w:cs="Arial"/>
        </w:rPr>
        <w:t xml:space="preserve">repetiriam </w:t>
      </w:r>
      <w:r w:rsidRPr="003A4BA8">
        <w:rPr>
          <w:rFonts w:ascii="Arial" w:hAnsi="Arial" w:cs="Arial"/>
        </w:rPr>
        <w:t>em um projeto real?...</w:t>
      </w:r>
    </w:p>
    <w:p w14:paraId="6CCCAB58" w14:textId="77777777" w:rsidR="003A4BA8" w:rsidRPr="003A4BA8" w:rsidRDefault="003A4BA8" w:rsidP="003A4BA8">
      <w:pPr>
        <w:rPr>
          <w:rFonts w:cs="Arial"/>
          <w:b/>
          <w:sz w:val="36"/>
          <w:u w:val="single"/>
        </w:rPr>
      </w:pPr>
    </w:p>
    <w:sectPr w:rsidR="003A4BA8" w:rsidRPr="003A4BA8" w:rsidSect="00A74D61">
      <w:footerReference w:type="default" r:id="rId23"/>
      <w:pgSz w:w="11905" w:h="16837" w:code="9"/>
      <w:pgMar w:top="147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018721" w14:textId="77777777" w:rsidR="00C606CF" w:rsidRDefault="00C606CF" w:rsidP="00700DA9">
      <w:pPr>
        <w:spacing w:before="0" w:after="0"/>
      </w:pPr>
      <w:r>
        <w:separator/>
      </w:r>
    </w:p>
  </w:endnote>
  <w:endnote w:type="continuationSeparator" w:id="0">
    <w:p w14:paraId="41C9B811" w14:textId="77777777" w:rsidR="00C606CF" w:rsidRDefault="00C606CF" w:rsidP="00700DA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00609000000000000"/>
    <w:charset w:val="80"/>
    <w:family w:val="modern"/>
    <w:pitch w:val="fixed"/>
    <w:sig w:usb0="A00002BF" w:usb1="68C7FCFB" w:usb2="00000010" w:usb3="00000000" w:csb0="0002009F" w:csb1="00000000"/>
  </w:font>
  <w:font w:name="MS Mincho">
    <w:altName w:val="ＭＳ 明朝"/>
    <w:panose1 w:val="02000609000000000000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F245E6" w14:textId="77777777" w:rsidR="00301B74" w:rsidRDefault="00301B74">
    <w:pPr>
      <w:jc w:val="left"/>
    </w:pPr>
  </w:p>
  <w:tbl>
    <w:tblPr>
      <w:tblW w:w="0" w:type="auto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046"/>
      <w:gridCol w:w="900"/>
    </w:tblGrid>
    <w:tr w:rsidR="00301B74" w14:paraId="4CDF274D" w14:textId="77777777">
      <w:trPr>
        <w:jc w:val="center"/>
      </w:trPr>
      <w:tc>
        <w:tcPr>
          <w:tcW w:w="8046" w:type="dxa"/>
        </w:tcPr>
        <w:p w14:paraId="407067CA" w14:textId="77777777" w:rsidR="00301B74" w:rsidRDefault="00301B74" w:rsidP="00700DA9">
          <w:pPr>
            <w:pStyle w:val="Rodap"/>
            <w:tabs>
              <w:tab w:val="clear" w:pos="4153"/>
              <w:tab w:val="clear" w:pos="8306"/>
              <w:tab w:val="left" w:pos="1485"/>
            </w:tabs>
          </w:pPr>
          <w:r>
            <w:rPr>
              <w:snapToGrid w:val="0"/>
              <w:lang w:eastAsia="en-US"/>
            </w:rPr>
            <w:t>Documento Escrito – Projeto de Engenharia de Software I</w:t>
          </w:r>
        </w:p>
      </w:tc>
      <w:tc>
        <w:tcPr>
          <w:tcW w:w="900" w:type="dxa"/>
        </w:tcPr>
        <w:p w14:paraId="334A850E" w14:textId="77777777" w:rsidR="00301B74" w:rsidRDefault="00301B74">
          <w:pPr>
            <w:pStyle w:val="Rodap"/>
            <w:jc w:val="right"/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854C7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>
            <w:t xml:space="preserve">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3854C7">
            <w:rPr>
              <w:rStyle w:val="Nmerodepgina"/>
              <w:noProof/>
            </w:rPr>
            <w:t>22</w:t>
          </w:r>
          <w:r>
            <w:rPr>
              <w:rStyle w:val="Nmerodepgina"/>
            </w:rPr>
            <w:fldChar w:fldCharType="end"/>
          </w:r>
        </w:p>
      </w:tc>
    </w:tr>
  </w:tbl>
  <w:p w14:paraId="27F39E2C" w14:textId="77777777" w:rsidR="00301B74" w:rsidRDefault="00301B74" w:rsidP="00A74D61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A26DC5" w14:textId="77777777" w:rsidR="00C606CF" w:rsidRDefault="00C606CF" w:rsidP="00700DA9">
      <w:pPr>
        <w:spacing w:before="0" w:after="0"/>
      </w:pPr>
      <w:r>
        <w:separator/>
      </w:r>
    </w:p>
  </w:footnote>
  <w:footnote w:type="continuationSeparator" w:id="0">
    <w:p w14:paraId="513BF5AE" w14:textId="77777777" w:rsidR="00C606CF" w:rsidRDefault="00C606CF" w:rsidP="00700DA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3F0E"/>
    <w:multiLevelType w:val="hybridMultilevel"/>
    <w:tmpl w:val="FB62A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19144C"/>
    <w:multiLevelType w:val="hybridMultilevel"/>
    <w:tmpl w:val="996C2A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D705B"/>
    <w:multiLevelType w:val="multilevel"/>
    <w:tmpl w:val="4534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0D2C50"/>
    <w:multiLevelType w:val="multilevel"/>
    <w:tmpl w:val="85DA6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2A57BC"/>
    <w:multiLevelType w:val="hybridMultilevel"/>
    <w:tmpl w:val="0A34EC6C"/>
    <w:lvl w:ilvl="0" w:tplc="1F5C8D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E2C6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29024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24B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FC03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85010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2EC6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D8E6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79AB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9873A6"/>
    <w:multiLevelType w:val="hybridMultilevel"/>
    <w:tmpl w:val="06FE9328"/>
    <w:lvl w:ilvl="0" w:tplc="04160001">
      <w:start w:val="1"/>
      <w:numFmt w:val="bullet"/>
      <w:pStyle w:val="Commarcadores"/>
      <w:lvlText w:val="­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6">
    <w:nsid w:val="18941551"/>
    <w:multiLevelType w:val="hybridMultilevel"/>
    <w:tmpl w:val="07102D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253DC0"/>
    <w:multiLevelType w:val="multilevel"/>
    <w:tmpl w:val="A7BE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1"/>
      <w:numFmt w:val="decimal"/>
      <w:lvlText w:val="%3."/>
      <w:lvlJc w:val="left"/>
      <w:pPr>
        <w:ind w:left="219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D90912"/>
    <w:multiLevelType w:val="multilevel"/>
    <w:tmpl w:val="2BBC4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4A7D46"/>
    <w:multiLevelType w:val="hybridMultilevel"/>
    <w:tmpl w:val="7806FCB2"/>
    <w:lvl w:ilvl="0" w:tplc="040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0">
    <w:nsid w:val="1C6E62DE"/>
    <w:multiLevelType w:val="multilevel"/>
    <w:tmpl w:val="A6E429A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1FB92F68"/>
    <w:multiLevelType w:val="hybridMultilevel"/>
    <w:tmpl w:val="C890CC8A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>
    <w:nsid w:val="27F40284"/>
    <w:multiLevelType w:val="hybridMultilevel"/>
    <w:tmpl w:val="870AE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8346C2"/>
    <w:multiLevelType w:val="multilevel"/>
    <w:tmpl w:val="8F703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AB44D5"/>
    <w:multiLevelType w:val="hybridMultilevel"/>
    <w:tmpl w:val="B0309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F71132"/>
    <w:multiLevelType w:val="hybridMultilevel"/>
    <w:tmpl w:val="C906A1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756E2F"/>
    <w:multiLevelType w:val="hybridMultilevel"/>
    <w:tmpl w:val="A7ACFD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7">
    <w:nsid w:val="3AB1542B"/>
    <w:multiLevelType w:val="multilevel"/>
    <w:tmpl w:val="8B7818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17569F"/>
    <w:multiLevelType w:val="multilevel"/>
    <w:tmpl w:val="B4A4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060807"/>
    <w:multiLevelType w:val="hybridMultilevel"/>
    <w:tmpl w:val="3EDA85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EF5236"/>
    <w:multiLevelType w:val="hybridMultilevel"/>
    <w:tmpl w:val="6F4631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593282"/>
    <w:multiLevelType w:val="multilevel"/>
    <w:tmpl w:val="CBF6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AD1F58"/>
    <w:multiLevelType w:val="multilevel"/>
    <w:tmpl w:val="67DC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46237D"/>
    <w:multiLevelType w:val="multilevel"/>
    <w:tmpl w:val="4FDC1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01E3475"/>
    <w:multiLevelType w:val="hybridMultilevel"/>
    <w:tmpl w:val="4532FA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6B5BC3"/>
    <w:multiLevelType w:val="hybridMultilevel"/>
    <w:tmpl w:val="3A5893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4C7F3D"/>
    <w:multiLevelType w:val="hybridMultilevel"/>
    <w:tmpl w:val="22CAF3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4F1568"/>
    <w:multiLevelType w:val="hybridMultilevel"/>
    <w:tmpl w:val="ECDE8690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74F95780"/>
    <w:multiLevelType w:val="multilevel"/>
    <w:tmpl w:val="23668B9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76B30464"/>
    <w:multiLevelType w:val="multilevel"/>
    <w:tmpl w:val="4B820B64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>
    <w:nsid w:val="77BF1A73"/>
    <w:multiLevelType w:val="multilevel"/>
    <w:tmpl w:val="D5524A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/>
      </w:rPr>
    </w:lvl>
  </w:abstractNum>
  <w:abstractNum w:abstractNumId="31">
    <w:nsid w:val="78B50E90"/>
    <w:multiLevelType w:val="hybridMultilevel"/>
    <w:tmpl w:val="BABC754C"/>
    <w:lvl w:ilvl="0" w:tplc="687CD97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21"/>
  </w:num>
  <w:num w:numId="4">
    <w:abstractNumId w:val="22"/>
  </w:num>
  <w:num w:numId="5">
    <w:abstractNumId w:val="18"/>
  </w:num>
  <w:num w:numId="6">
    <w:abstractNumId w:val="27"/>
  </w:num>
  <w:num w:numId="7">
    <w:abstractNumId w:val="11"/>
  </w:num>
  <w:num w:numId="8">
    <w:abstractNumId w:val="25"/>
  </w:num>
  <w:num w:numId="9">
    <w:abstractNumId w:val="4"/>
  </w:num>
  <w:num w:numId="10">
    <w:abstractNumId w:val="0"/>
  </w:num>
  <w:num w:numId="11">
    <w:abstractNumId w:val="9"/>
  </w:num>
  <w:num w:numId="12">
    <w:abstractNumId w:val="10"/>
    <w:lvlOverride w:ilvl="0">
      <w:startOverride w:val="1"/>
    </w:lvlOverride>
    <w:lvlOverride w:ilvl="1">
      <w:startOverride w:val="2"/>
    </w:lvlOverride>
  </w:num>
  <w:num w:numId="13">
    <w:abstractNumId w:val="8"/>
  </w:num>
  <w:num w:numId="14">
    <w:abstractNumId w:val="30"/>
  </w:num>
  <w:num w:numId="15">
    <w:abstractNumId w:val="20"/>
  </w:num>
  <w:num w:numId="16">
    <w:abstractNumId w:val="3"/>
  </w:num>
  <w:num w:numId="17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17"/>
    <w:lvlOverride w:ilvl="0">
      <w:lvl w:ilvl="0">
        <w:numFmt w:val="decimal"/>
        <w:lvlText w:val="%1."/>
        <w:lvlJc w:val="left"/>
      </w:lvl>
    </w:lvlOverride>
  </w:num>
  <w:num w:numId="19">
    <w:abstractNumId w:val="12"/>
  </w:num>
  <w:num w:numId="20">
    <w:abstractNumId w:val="2"/>
  </w:num>
  <w:num w:numId="21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2">
    <w:abstractNumId w:val="15"/>
  </w:num>
  <w:num w:numId="23">
    <w:abstractNumId w:val="14"/>
  </w:num>
  <w:num w:numId="24">
    <w:abstractNumId w:val="19"/>
  </w:num>
  <w:num w:numId="25">
    <w:abstractNumId w:val="6"/>
  </w:num>
  <w:num w:numId="26">
    <w:abstractNumId w:val="13"/>
  </w:num>
  <w:num w:numId="27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8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9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0">
    <w:abstractNumId w:val="31"/>
  </w:num>
  <w:num w:numId="31">
    <w:abstractNumId w:val="23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32">
    <w:abstractNumId w:val="1"/>
  </w:num>
  <w:num w:numId="33">
    <w:abstractNumId w:val="24"/>
  </w:num>
  <w:num w:numId="34">
    <w:abstractNumId w:val="28"/>
  </w:num>
  <w:num w:numId="35">
    <w:abstractNumId w:val="29"/>
  </w:num>
  <w:num w:numId="36">
    <w:abstractNumId w:val="26"/>
  </w:num>
  <w:num w:numId="37">
    <w:abstractNumId w:val="1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4021"/>
    <w:rsid w:val="00012D91"/>
    <w:rsid w:val="000262D9"/>
    <w:rsid w:val="0005455A"/>
    <w:rsid w:val="0007186B"/>
    <w:rsid w:val="000875E7"/>
    <w:rsid w:val="00096A4A"/>
    <w:rsid w:val="000B40CC"/>
    <w:rsid w:val="000F3F23"/>
    <w:rsid w:val="001532C9"/>
    <w:rsid w:val="001838A0"/>
    <w:rsid w:val="00195B5E"/>
    <w:rsid w:val="001A5411"/>
    <w:rsid w:val="001F7446"/>
    <w:rsid w:val="00202AF3"/>
    <w:rsid w:val="002402BD"/>
    <w:rsid w:val="0028052C"/>
    <w:rsid w:val="002A3CC0"/>
    <w:rsid w:val="002B3869"/>
    <w:rsid w:val="002B6BFB"/>
    <w:rsid w:val="002C5046"/>
    <w:rsid w:val="00301B74"/>
    <w:rsid w:val="00364F6D"/>
    <w:rsid w:val="003854C7"/>
    <w:rsid w:val="003A399D"/>
    <w:rsid w:val="003A4BA8"/>
    <w:rsid w:val="003F4465"/>
    <w:rsid w:val="00410474"/>
    <w:rsid w:val="00436FAB"/>
    <w:rsid w:val="00505ABD"/>
    <w:rsid w:val="00510512"/>
    <w:rsid w:val="005305C4"/>
    <w:rsid w:val="0054463F"/>
    <w:rsid w:val="00547351"/>
    <w:rsid w:val="00565152"/>
    <w:rsid w:val="00571318"/>
    <w:rsid w:val="00577A5D"/>
    <w:rsid w:val="005B1F7D"/>
    <w:rsid w:val="005B2151"/>
    <w:rsid w:val="005D5105"/>
    <w:rsid w:val="005F734B"/>
    <w:rsid w:val="00603BF8"/>
    <w:rsid w:val="006474E2"/>
    <w:rsid w:val="006857BC"/>
    <w:rsid w:val="006C6578"/>
    <w:rsid w:val="006E082E"/>
    <w:rsid w:val="00700DA9"/>
    <w:rsid w:val="00734956"/>
    <w:rsid w:val="007513C4"/>
    <w:rsid w:val="00764939"/>
    <w:rsid w:val="007701B9"/>
    <w:rsid w:val="007C4A3A"/>
    <w:rsid w:val="007D35B7"/>
    <w:rsid w:val="007F4DA9"/>
    <w:rsid w:val="008009D6"/>
    <w:rsid w:val="00813B16"/>
    <w:rsid w:val="00850BC2"/>
    <w:rsid w:val="00856F1F"/>
    <w:rsid w:val="00865178"/>
    <w:rsid w:val="0086592E"/>
    <w:rsid w:val="00883217"/>
    <w:rsid w:val="008D39BB"/>
    <w:rsid w:val="009166BB"/>
    <w:rsid w:val="00964021"/>
    <w:rsid w:val="00975E4E"/>
    <w:rsid w:val="009A2175"/>
    <w:rsid w:val="009B44EB"/>
    <w:rsid w:val="00A266CF"/>
    <w:rsid w:val="00A74D61"/>
    <w:rsid w:val="00AC38FF"/>
    <w:rsid w:val="00BA432F"/>
    <w:rsid w:val="00BB6C14"/>
    <w:rsid w:val="00BF7306"/>
    <w:rsid w:val="00C050A5"/>
    <w:rsid w:val="00C13355"/>
    <w:rsid w:val="00C606CF"/>
    <w:rsid w:val="00C903BE"/>
    <w:rsid w:val="00CB5A26"/>
    <w:rsid w:val="00CE7A89"/>
    <w:rsid w:val="00CF7DD6"/>
    <w:rsid w:val="00D06534"/>
    <w:rsid w:val="00D17CE0"/>
    <w:rsid w:val="00D26CFC"/>
    <w:rsid w:val="00D734D3"/>
    <w:rsid w:val="00DF41A9"/>
    <w:rsid w:val="00E05631"/>
    <w:rsid w:val="00E2677D"/>
    <w:rsid w:val="00E76071"/>
    <w:rsid w:val="00EA0535"/>
    <w:rsid w:val="00EB7DBE"/>
    <w:rsid w:val="00EC555B"/>
    <w:rsid w:val="00EC6162"/>
    <w:rsid w:val="00ED689C"/>
    <w:rsid w:val="00EE6DFD"/>
    <w:rsid w:val="00F060C1"/>
    <w:rsid w:val="00F70734"/>
    <w:rsid w:val="00F76860"/>
    <w:rsid w:val="00FA6574"/>
    <w:rsid w:val="00FC1ABD"/>
    <w:rsid w:val="00FC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708F92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021"/>
    <w:pPr>
      <w:spacing w:before="60" w:after="60" w:line="240" w:lineRule="auto"/>
      <w:jc w:val="both"/>
    </w:pPr>
    <w:rPr>
      <w:rFonts w:ascii="Arial" w:eastAsia="Times New Roman" w:hAnsi="Arial" w:cs="Times New Roman"/>
      <w:lang w:eastAsia="pt-BR"/>
    </w:rPr>
  </w:style>
  <w:style w:type="paragraph" w:styleId="Ttulo1">
    <w:name w:val="heading 1"/>
    <w:basedOn w:val="Normal"/>
    <w:next w:val="Normal"/>
    <w:link w:val="Ttulo1Char"/>
    <w:qFormat/>
    <w:rsid w:val="00964021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964021"/>
    <w:pPr>
      <w:keepNext/>
      <w:numPr>
        <w:ilvl w:val="1"/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964021"/>
    <w:pPr>
      <w:keepNext/>
      <w:numPr>
        <w:ilvl w:val="2"/>
        <w:numId w:val="1"/>
      </w:numPr>
      <w:spacing w:before="240"/>
      <w:outlineLvl w:val="2"/>
    </w:pPr>
    <w:rPr>
      <w:b/>
    </w:rPr>
  </w:style>
  <w:style w:type="paragraph" w:styleId="Ttulo5">
    <w:name w:val="heading 5"/>
    <w:basedOn w:val="Normal"/>
    <w:next w:val="Normal"/>
    <w:link w:val="Ttulo5Char"/>
    <w:qFormat/>
    <w:rsid w:val="00964021"/>
    <w:pPr>
      <w:numPr>
        <w:ilvl w:val="4"/>
        <w:numId w:val="1"/>
      </w:numPr>
      <w:spacing w:before="240"/>
      <w:outlineLvl w:val="4"/>
    </w:pPr>
  </w:style>
  <w:style w:type="paragraph" w:styleId="Ttulo6">
    <w:name w:val="heading 6"/>
    <w:basedOn w:val="Normal"/>
    <w:next w:val="Normal"/>
    <w:link w:val="Ttulo6Char"/>
    <w:qFormat/>
    <w:rsid w:val="00964021"/>
    <w:pPr>
      <w:numPr>
        <w:ilvl w:val="5"/>
        <w:numId w:val="1"/>
      </w:numPr>
      <w:spacing w:before="240"/>
      <w:outlineLvl w:val="5"/>
    </w:pPr>
  </w:style>
  <w:style w:type="paragraph" w:styleId="Ttulo7">
    <w:name w:val="heading 7"/>
    <w:basedOn w:val="Normal"/>
    <w:next w:val="Normal"/>
    <w:link w:val="Ttulo7Char"/>
    <w:qFormat/>
    <w:rsid w:val="00964021"/>
    <w:pPr>
      <w:numPr>
        <w:ilvl w:val="6"/>
        <w:numId w:val="1"/>
      </w:numPr>
      <w:spacing w:before="240"/>
      <w:outlineLvl w:val="6"/>
    </w:pPr>
  </w:style>
  <w:style w:type="paragraph" w:styleId="Ttulo8">
    <w:name w:val="heading 8"/>
    <w:basedOn w:val="Normal"/>
    <w:next w:val="Normal"/>
    <w:link w:val="Ttulo8Char"/>
    <w:qFormat/>
    <w:rsid w:val="00964021"/>
    <w:pPr>
      <w:numPr>
        <w:ilvl w:val="7"/>
        <w:numId w:val="1"/>
      </w:numPr>
      <w:spacing w:before="240"/>
      <w:outlineLvl w:val="7"/>
    </w:pPr>
    <w:rPr>
      <w:sz w:val="20"/>
    </w:rPr>
  </w:style>
  <w:style w:type="paragraph" w:styleId="Ttulo9">
    <w:name w:val="heading 9"/>
    <w:basedOn w:val="Normal"/>
    <w:next w:val="Normal"/>
    <w:link w:val="Ttulo9Char"/>
    <w:qFormat/>
    <w:rsid w:val="00964021"/>
    <w:pPr>
      <w:numPr>
        <w:ilvl w:val="8"/>
        <w:numId w:val="1"/>
      </w:numPr>
      <w:spacing w:before="240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64021"/>
    <w:rPr>
      <w:rFonts w:ascii="Arial" w:eastAsia="Times New Roman" w:hAnsi="Arial" w:cs="Times New Roman"/>
      <w:b/>
      <w:kern w:val="28"/>
      <w:sz w:val="28"/>
      <w:shd w:val="pct5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64021"/>
    <w:rPr>
      <w:rFonts w:ascii="Arial" w:eastAsia="Times New Roman" w:hAnsi="Arial" w:cs="Times New Roman"/>
      <w:b/>
      <w:sz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64021"/>
    <w:rPr>
      <w:rFonts w:ascii="Arial" w:eastAsia="Times New Roman" w:hAnsi="Arial" w:cs="Times New Roman"/>
      <w:b/>
      <w:lang w:eastAsia="pt-BR"/>
    </w:rPr>
  </w:style>
  <w:style w:type="character" w:customStyle="1" w:styleId="Ttulo5Char">
    <w:name w:val="Título 5 Char"/>
    <w:basedOn w:val="Fontepargpadro"/>
    <w:link w:val="Ttulo5"/>
    <w:rsid w:val="00964021"/>
    <w:rPr>
      <w:rFonts w:ascii="Arial" w:eastAsia="Times New Roman" w:hAnsi="Arial" w:cs="Times New Roman"/>
      <w:lang w:eastAsia="pt-BR"/>
    </w:rPr>
  </w:style>
  <w:style w:type="character" w:customStyle="1" w:styleId="Ttulo6Char">
    <w:name w:val="Título 6 Char"/>
    <w:basedOn w:val="Fontepargpadro"/>
    <w:link w:val="Ttulo6"/>
    <w:rsid w:val="00964021"/>
    <w:rPr>
      <w:rFonts w:ascii="Arial" w:eastAsia="Times New Roman" w:hAnsi="Arial" w:cs="Times New Roman"/>
      <w:lang w:eastAsia="pt-BR"/>
    </w:rPr>
  </w:style>
  <w:style w:type="character" w:customStyle="1" w:styleId="Ttulo7Char">
    <w:name w:val="Título 7 Char"/>
    <w:basedOn w:val="Fontepargpadro"/>
    <w:link w:val="Ttulo7"/>
    <w:rsid w:val="00964021"/>
    <w:rPr>
      <w:rFonts w:ascii="Arial" w:eastAsia="Times New Roman" w:hAnsi="Arial" w:cs="Times New Roman"/>
      <w:lang w:eastAsia="pt-BR"/>
    </w:rPr>
  </w:style>
  <w:style w:type="character" w:customStyle="1" w:styleId="Ttulo8Char">
    <w:name w:val="Título 8 Char"/>
    <w:basedOn w:val="Fontepargpadro"/>
    <w:link w:val="Ttulo8"/>
    <w:rsid w:val="00964021"/>
    <w:rPr>
      <w:rFonts w:ascii="Arial" w:eastAsia="Times New Roman" w:hAnsi="Arial" w:cs="Times New Roman"/>
      <w:sz w:val="20"/>
      <w:lang w:eastAsia="pt-BR"/>
    </w:rPr>
  </w:style>
  <w:style w:type="character" w:customStyle="1" w:styleId="Ttulo9Char">
    <w:name w:val="Título 9 Char"/>
    <w:basedOn w:val="Fontepargpadro"/>
    <w:link w:val="Ttulo9"/>
    <w:rsid w:val="00964021"/>
    <w:rPr>
      <w:rFonts w:ascii="Arial" w:eastAsia="Times New Roman" w:hAnsi="Arial" w:cs="Times New Roman"/>
      <w:sz w:val="20"/>
      <w:lang w:eastAsia="pt-BR"/>
    </w:rPr>
  </w:style>
  <w:style w:type="paragraph" w:styleId="Cabealho">
    <w:name w:val="header"/>
    <w:basedOn w:val="Normal"/>
    <w:link w:val="CabealhoChar"/>
    <w:rsid w:val="00964021"/>
    <w:pPr>
      <w:tabs>
        <w:tab w:val="center" w:pos="4153"/>
        <w:tab w:val="right" w:pos="8306"/>
      </w:tabs>
    </w:pPr>
  </w:style>
  <w:style w:type="character" w:customStyle="1" w:styleId="CabealhoChar">
    <w:name w:val="Cabeçalho Char"/>
    <w:basedOn w:val="Fontepargpadro"/>
    <w:link w:val="Cabealho"/>
    <w:rsid w:val="00964021"/>
    <w:rPr>
      <w:rFonts w:ascii="Arial" w:eastAsia="Times New Roman" w:hAnsi="Arial" w:cs="Times New Roman"/>
      <w:lang w:eastAsia="pt-BR"/>
    </w:rPr>
  </w:style>
  <w:style w:type="paragraph" w:styleId="Rodap">
    <w:name w:val="footer"/>
    <w:basedOn w:val="Normal"/>
    <w:link w:val="RodapChar"/>
    <w:rsid w:val="00964021"/>
    <w:pPr>
      <w:tabs>
        <w:tab w:val="center" w:pos="4153"/>
        <w:tab w:val="right" w:pos="8306"/>
      </w:tabs>
    </w:pPr>
    <w:rPr>
      <w:sz w:val="16"/>
    </w:rPr>
  </w:style>
  <w:style w:type="character" w:customStyle="1" w:styleId="RodapChar">
    <w:name w:val="Rodapé Char"/>
    <w:basedOn w:val="Fontepargpadro"/>
    <w:link w:val="Rodap"/>
    <w:rsid w:val="00964021"/>
    <w:rPr>
      <w:rFonts w:ascii="Arial" w:eastAsia="Times New Roman" w:hAnsi="Arial" w:cs="Times New Roman"/>
      <w:sz w:val="16"/>
      <w:lang w:eastAsia="pt-BR"/>
    </w:rPr>
  </w:style>
  <w:style w:type="character" w:styleId="Nmerodepgina">
    <w:name w:val="page number"/>
    <w:basedOn w:val="Fontepargpadro"/>
    <w:rsid w:val="00964021"/>
  </w:style>
  <w:style w:type="paragraph" w:styleId="Commarcadores">
    <w:name w:val="List Bullet"/>
    <w:basedOn w:val="Normal"/>
    <w:autoRedefine/>
    <w:rsid w:val="00964021"/>
    <w:pPr>
      <w:numPr>
        <w:numId w:val="2"/>
      </w:numPr>
    </w:pPr>
    <w:rPr>
      <w:rFonts w:ascii="Times" w:hAnsi="Times"/>
      <w:bCs/>
      <w:iCs/>
    </w:rPr>
  </w:style>
  <w:style w:type="paragraph" w:styleId="Sumrio1">
    <w:name w:val="toc 1"/>
    <w:basedOn w:val="Normal"/>
    <w:next w:val="Normal"/>
    <w:autoRedefine/>
    <w:uiPriority w:val="39"/>
    <w:rsid w:val="00964021"/>
    <w:pPr>
      <w:spacing w:before="120" w:after="120"/>
      <w:jc w:val="left"/>
    </w:pPr>
    <w:rPr>
      <w:b/>
      <w:bCs/>
      <w:caps/>
      <w:szCs w:val="24"/>
    </w:rPr>
  </w:style>
  <w:style w:type="paragraph" w:styleId="Sumrio2">
    <w:name w:val="toc 2"/>
    <w:basedOn w:val="Normal"/>
    <w:next w:val="Normal"/>
    <w:autoRedefine/>
    <w:uiPriority w:val="39"/>
    <w:rsid w:val="00964021"/>
    <w:pPr>
      <w:spacing w:before="0" w:after="0"/>
      <w:ind w:left="240"/>
      <w:jc w:val="left"/>
    </w:pPr>
    <w:rPr>
      <w:smallCaps/>
      <w:szCs w:val="24"/>
    </w:rPr>
  </w:style>
  <w:style w:type="paragraph" w:styleId="Sumrio3">
    <w:name w:val="toc 3"/>
    <w:basedOn w:val="Normal"/>
    <w:next w:val="Normal"/>
    <w:autoRedefine/>
    <w:uiPriority w:val="39"/>
    <w:rsid w:val="00964021"/>
    <w:pPr>
      <w:spacing w:before="0" w:after="0"/>
      <w:ind w:left="480"/>
      <w:jc w:val="left"/>
    </w:pPr>
    <w:rPr>
      <w:i/>
      <w:iCs/>
      <w:szCs w:val="24"/>
    </w:rPr>
  </w:style>
  <w:style w:type="character" w:styleId="Hyperlink">
    <w:name w:val="Hyperlink"/>
    <w:uiPriority w:val="99"/>
    <w:rsid w:val="00964021"/>
    <w:rPr>
      <w:color w:val="0000FF"/>
      <w:u w:val="single"/>
    </w:rPr>
  </w:style>
  <w:style w:type="paragraph" w:customStyle="1" w:styleId="destaque1">
    <w:name w:val="destaque 1"/>
    <w:next w:val="Normal"/>
    <w:rsid w:val="00964021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Requisito">
    <w:name w:val="Requisito"/>
    <w:basedOn w:val="Ttulo3"/>
    <w:next w:val="Normal"/>
    <w:rsid w:val="00964021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Fillinginstruction">
    <w:name w:val="Filling instruction"/>
    <w:basedOn w:val="Normal"/>
    <w:next w:val="Normal"/>
    <w:link w:val="FillinginstructionChar"/>
    <w:rsid w:val="00964021"/>
    <w:rPr>
      <w:i/>
      <w:color w:val="0000FF"/>
    </w:rPr>
  </w:style>
  <w:style w:type="paragraph" w:customStyle="1" w:styleId="versao">
    <w:name w:val="versao"/>
    <w:basedOn w:val="Normal"/>
    <w:next w:val="Normal"/>
    <w:rsid w:val="00964021"/>
    <w:pPr>
      <w:jc w:val="right"/>
    </w:pPr>
    <w:rPr>
      <w:b/>
      <w:sz w:val="32"/>
    </w:rPr>
  </w:style>
  <w:style w:type="paragraph" w:styleId="Recuodecorpodetexto2">
    <w:name w:val="Body Text Indent 2"/>
    <w:basedOn w:val="Normal"/>
    <w:link w:val="Recuodecorpodetexto2Char"/>
    <w:rsid w:val="00964021"/>
    <w:pPr>
      <w:ind w:firstLine="432"/>
    </w:pPr>
  </w:style>
  <w:style w:type="character" w:customStyle="1" w:styleId="Recuodecorpodetexto2Char">
    <w:name w:val="Recuo de corpo de texto 2 Char"/>
    <w:basedOn w:val="Fontepargpadro"/>
    <w:link w:val="Recuodecorpodetexto2"/>
    <w:rsid w:val="00964021"/>
    <w:rPr>
      <w:rFonts w:ascii="Arial" w:eastAsia="Times New Roman" w:hAnsi="Arial" w:cs="Times New Roman"/>
      <w:lang w:eastAsia="pt-BR"/>
    </w:rPr>
  </w:style>
  <w:style w:type="paragraph" w:customStyle="1" w:styleId="sistema">
    <w:name w:val="sistema"/>
    <w:basedOn w:val="Normal"/>
    <w:rsid w:val="00964021"/>
    <w:pPr>
      <w:spacing w:before="0" w:after="240"/>
      <w:jc w:val="right"/>
    </w:pPr>
    <w:rPr>
      <w:b/>
      <w:i/>
      <w:sz w:val="36"/>
    </w:rPr>
  </w:style>
  <w:style w:type="paragraph" w:customStyle="1" w:styleId="TitleCover">
    <w:name w:val="Title Cover"/>
    <w:basedOn w:val="Normal"/>
    <w:next w:val="Normal"/>
    <w:rsid w:val="00964021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Tableheader">
    <w:name w:val="Table header"/>
    <w:basedOn w:val="Normal"/>
    <w:rsid w:val="00964021"/>
    <w:pPr>
      <w:jc w:val="center"/>
    </w:pPr>
    <w:rPr>
      <w:rFonts w:cs="Arial"/>
      <w:b/>
      <w:sz w:val="20"/>
    </w:rPr>
  </w:style>
  <w:style w:type="character" w:customStyle="1" w:styleId="FillinginstructionChar">
    <w:name w:val="Filling instruction Char"/>
    <w:link w:val="Fillinginstruction"/>
    <w:rsid w:val="00964021"/>
    <w:rPr>
      <w:rFonts w:ascii="Arial" w:eastAsia="Times New Roman" w:hAnsi="Arial" w:cs="Times New Roman"/>
      <w:i/>
      <w:color w:val="0000FF"/>
      <w:lang w:eastAsia="pt-BR"/>
    </w:rPr>
  </w:style>
  <w:style w:type="paragraph" w:customStyle="1" w:styleId="Fillinginstructiontablecell">
    <w:name w:val="Filling instruction (table cell)"/>
    <w:basedOn w:val="Fillinginstruction"/>
    <w:rsid w:val="00964021"/>
    <w:pPr>
      <w:jc w:val="center"/>
    </w:pPr>
    <w:rPr>
      <w:sz w:val="20"/>
    </w:rPr>
  </w:style>
  <w:style w:type="paragraph" w:customStyle="1" w:styleId="titulo">
    <w:name w:val="titulo"/>
    <w:basedOn w:val="Normal"/>
    <w:next w:val="versao"/>
    <w:rsid w:val="00964021"/>
    <w:pPr>
      <w:spacing w:before="5280"/>
      <w:jc w:val="right"/>
    </w:pPr>
    <w:rPr>
      <w:b/>
      <w:sz w:val="36"/>
      <w:szCs w:val="20"/>
    </w:rPr>
  </w:style>
  <w:style w:type="paragraph" w:customStyle="1" w:styleId="conteudo">
    <w:name w:val="conteudo"/>
    <w:basedOn w:val="Normal"/>
    <w:rsid w:val="00964021"/>
    <w:pPr>
      <w:spacing w:before="360" w:after="120"/>
    </w:pPr>
    <w:rPr>
      <w:b/>
      <w:sz w:val="28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6402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4021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7701B9"/>
    <w:pPr>
      <w:ind w:left="720"/>
      <w:contextualSpacing/>
    </w:pPr>
  </w:style>
  <w:style w:type="paragraph" w:styleId="Sumrio4">
    <w:name w:val="toc 4"/>
    <w:basedOn w:val="Normal"/>
    <w:next w:val="Normal"/>
    <w:autoRedefine/>
    <w:semiHidden/>
    <w:rsid w:val="007701B9"/>
    <w:pPr>
      <w:widowControl w:val="0"/>
      <w:suppressAutoHyphens/>
      <w:spacing w:before="0" w:after="0" w:line="240" w:lineRule="atLeast"/>
      <w:ind w:left="600"/>
      <w:jc w:val="left"/>
    </w:pPr>
    <w:rPr>
      <w:rFonts w:ascii="Times New Roman" w:hAnsi="Times New Roman"/>
      <w:sz w:val="20"/>
      <w:szCs w:val="20"/>
      <w:lang w:val="en-US" w:eastAsia="ar-SA"/>
    </w:rPr>
  </w:style>
  <w:style w:type="paragraph" w:styleId="Recuodecorpodetexto">
    <w:name w:val="Body Text Indent"/>
    <w:basedOn w:val="Normal"/>
    <w:link w:val="RecuodecorpodetextoChar"/>
    <w:rsid w:val="007701B9"/>
    <w:pPr>
      <w:widowControl w:val="0"/>
      <w:suppressAutoHyphens/>
      <w:spacing w:before="0" w:after="120" w:line="240" w:lineRule="atLeast"/>
      <w:ind w:left="283"/>
      <w:jc w:val="left"/>
    </w:pPr>
    <w:rPr>
      <w:rFonts w:ascii="Times New Roman" w:hAnsi="Times New Roman"/>
      <w:sz w:val="20"/>
      <w:szCs w:val="20"/>
      <w:lang w:val="en-US"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7701B9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itemseo">
    <w:name w:val="itemseo"/>
    <w:basedOn w:val="Normal"/>
    <w:rsid w:val="007701B9"/>
    <w:pPr>
      <w:spacing w:line="288" w:lineRule="auto"/>
      <w:jc w:val="left"/>
    </w:pPr>
    <w:rPr>
      <w:rFonts w:ascii="Verdana" w:hAnsi="Verdana" w:cs="Arial"/>
      <w:b/>
      <w:bCs/>
      <w:sz w:val="18"/>
      <w:szCs w:val="18"/>
      <w:lang w:val="pt-PT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096A4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96A4A"/>
    <w:rPr>
      <w:rFonts w:ascii="Arial" w:eastAsia="Times New Roman" w:hAnsi="Arial" w:cs="Times New Roman"/>
      <w:lang w:eastAsia="pt-BR"/>
    </w:rPr>
  </w:style>
  <w:style w:type="paragraph" w:customStyle="1" w:styleId="infoblue">
    <w:name w:val="infoblue"/>
    <w:basedOn w:val="Normal"/>
    <w:rsid w:val="00096A4A"/>
    <w:pPr>
      <w:spacing w:before="0" w:after="120" w:line="240" w:lineRule="atLeast"/>
      <w:ind w:left="720"/>
      <w:jc w:val="left"/>
    </w:pPr>
    <w:rPr>
      <w:rFonts w:ascii="Times New Roman" w:hAnsi="Times New Roman"/>
      <w:i/>
      <w:iCs/>
      <w:color w:val="0000FF"/>
      <w:sz w:val="20"/>
      <w:szCs w:val="20"/>
    </w:rPr>
  </w:style>
  <w:style w:type="paragraph" w:customStyle="1" w:styleId="subitem2">
    <w:name w:val="subitem2"/>
    <w:basedOn w:val="Ttulo2"/>
    <w:rsid w:val="00096A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576"/>
        <w:tab w:val="num" w:pos="1637"/>
      </w:tabs>
      <w:spacing w:before="120" w:line="240" w:lineRule="atLeast"/>
      <w:ind w:left="720" w:hanging="720"/>
    </w:pPr>
    <w:rPr>
      <w:rFonts w:cs="Arial"/>
      <w:bCs/>
      <w:sz w:val="20"/>
      <w:szCs w:val="20"/>
    </w:rPr>
  </w:style>
  <w:style w:type="paragraph" w:styleId="NormalWeb">
    <w:name w:val="Normal (Web)"/>
    <w:basedOn w:val="Normal"/>
    <w:rsid w:val="00096A4A"/>
    <w:pPr>
      <w:autoSpaceDE w:val="0"/>
      <w:autoSpaceDN w:val="0"/>
      <w:spacing w:before="100" w:after="100"/>
      <w:jc w:val="left"/>
    </w:pPr>
    <w:rPr>
      <w:rFonts w:ascii="Times New Roman" w:hAnsi="Times New Roman"/>
      <w:snapToGrid w:val="0"/>
      <w:sz w:val="24"/>
      <w:szCs w:val="24"/>
      <w:lang w:val="en-US" w:eastAsia="en-US"/>
    </w:rPr>
  </w:style>
  <w:style w:type="character" w:styleId="Forte">
    <w:name w:val="Strong"/>
    <w:basedOn w:val="Fontepargpadro"/>
    <w:qFormat/>
    <w:rsid w:val="00096A4A"/>
    <w:rPr>
      <w:b/>
      <w:bC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060C1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1A5411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A4BA8"/>
    <w:pPr>
      <w:spacing w:before="0" w:after="0"/>
      <w:jc w:val="left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A4BA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5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3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google.com/document/d/1vhcSnx3DrebucmUlTrblituz1QYt48hdZCKeKVKPPAY/edit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groups.google.com/group/es-ufcg/web/planilha-estimativa_esforco.xls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docs.google.com/spreadsheet/ccc?key=0ArbaYflCukPadDJobzJaV28zXzE5dmJ0czFFLTNZb3c" TargetMode="External"/><Relationship Id="rId23" Type="http://schemas.openxmlformats.org/officeDocument/2006/relationships/footer" Target="footer1.xml"/><Relationship Id="rId10" Type="http://schemas.openxmlformats.org/officeDocument/2006/relationships/hyperlink" Target="http://groups.google.com/group/es-ufcg/web/planilha-estimativa.xls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http://groups.google.com/group/es-ufcg/web/planilha-estimativa_esforco.x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4FB60-B287-421B-BFAC-42FDEA4FA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22</Pages>
  <Words>3842</Words>
  <Characters>20750</Characters>
  <Application>Microsoft Office Word</Application>
  <DocSecurity>0</DocSecurity>
  <Lines>172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Queiroz de Macedo</dc:creator>
  <cp:lastModifiedBy>projeto-aoc</cp:lastModifiedBy>
  <cp:revision>53</cp:revision>
  <cp:lastPrinted>2012-03-26T15:17:00Z</cp:lastPrinted>
  <dcterms:created xsi:type="dcterms:W3CDTF">2010-08-07T18:11:00Z</dcterms:created>
  <dcterms:modified xsi:type="dcterms:W3CDTF">2013-07-18T21:02:00Z</dcterms:modified>
</cp:coreProperties>
</file>